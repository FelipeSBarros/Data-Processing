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03AD1" w14:textId="023855FD" w:rsidR="00FA0CD5" w:rsidRPr="008C6528" w:rsidDel="003C2AD0" w:rsidRDefault="00FA0CD5" w:rsidP="00FA0CD5">
      <w:pPr>
        <w:shd w:val="clear" w:color="auto" w:fill="FFFFFF"/>
        <w:spacing w:after="150" w:line="240" w:lineRule="auto"/>
        <w:rPr>
          <w:del w:id="0" w:author="Rob Martin" w:date="2018-11-14T13:56:00Z"/>
          <w:rFonts w:eastAsia="Times New Roman" w:cs="Helvetica"/>
          <w:b/>
          <w:u w:val="single"/>
          <w:lang w:eastAsia="en-GB"/>
        </w:rPr>
      </w:pPr>
      <w:del w:id="1" w:author="Rob Martin" w:date="2018-11-14T13:56:00Z">
        <w:r w:rsidRPr="008C6528" w:rsidDel="003C2AD0">
          <w:rPr>
            <w:rFonts w:eastAsia="Times New Roman" w:cs="Helvetica"/>
            <w:b/>
            <w:u w:val="single"/>
            <w:lang w:eastAsia="en-GB"/>
          </w:rPr>
          <w:delText>Taxonomy</w:delText>
        </w:r>
      </w:del>
    </w:p>
    <w:p w14:paraId="6E8D5D75" w14:textId="46478CC6" w:rsidR="00FA0CD5" w:rsidRPr="008C6528" w:rsidDel="003C2AD0" w:rsidRDefault="00FA0CD5" w:rsidP="00FA0CD5">
      <w:pPr>
        <w:shd w:val="clear" w:color="auto" w:fill="FFFFFF"/>
        <w:spacing w:after="150" w:line="240" w:lineRule="auto"/>
        <w:rPr>
          <w:del w:id="2" w:author="Rob Martin" w:date="2018-11-14T13:56:00Z"/>
          <w:rFonts w:eastAsia="Times New Roman" w:cs="Helvetica"/>
          <w:b/>
          <w:u w:val="single"/>
          <w:lang w:eastAsia="en-GB"/>
        </w:rPr>
      </w:pPr>
    </w:p>
    <w:p w14:paraId="4047432C" w14:textId="77777777" w:rsidR="00FA0CD5" w:rsidRPr="008C6528" w:rsidRDefault="00FA0CD5" w:rsidP="00FA0CD5">
      <w:pPr>
        <w:shd w:val="clear" w:color="auto" w:fill="FFFFFF"/>
        <w:spacing w:after="150" w:line="276" w:lineRule="auto"/>
        <w:jc w:val="center"/>
        <w:rPr>
          <w:rFonts w:eastAsia="Times New Roman" w:cs="Helvetica"/>
          <w:color w:val="333333"/>
          <w:lang w:eastAsia="en-GB"/>
          <w:rPrChange w:id="3"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b/>
          <w:bCs/>
          <w:color w:val="333333"/>
          <w:lang w:eastAsia="en-GB"/>
          <w:rPrChange w:id="4" w:author="Rob Martin" w:date="2018-11-14T13:35:00Z">
            <w:rPr>
              <w:rFonts w:ascii="Helvetica" w:eastAsia="Times New Roman" w:hAnsi="Helvetica" w:cs="Helvetica"/>
              <w:b/>
              <w:bCs/>
              <w:color w:val="333333"/>
              <w:sz w:val="20"/>
              <w:szCs w:val="20"/>
              <w:lang w:eastAsia="en-GB"/>
            </w:rPr>
          </w:rPrChange>
        </w:rPr>
        <w:fldChar w:fldCharType="begin"/>
      </w:r>
      <w:r w:rsidRPr="008C6528">
        <w:rPr>
          <w:rFonts w:eastAsia="Times New Roman" w:cs="Helvetica"/>
          <w:b/>
          <w:bCs/>
          <w:color w:val="333333"/>
          <w:lang w:eastAsia="en-GB"/>
          <w:rPrChange w:id="5" w:author="Rob Martin" w:date="2018-11-14T13:35:00Z">
            <w:rPr>
              <w:rFonts w:ascii="Helvetica" w:eastAsia="Times New Roman" w:hAnsi="Helvetica" w:cs="Helvetica"/>
              <w:b/>
              <w:bCs/>
              <w:color w:val="333333"/>
              <w:sz w:val="20"/>
              <w:szCs w:val="20"/>
              <w:lang w:eastAsia="en-GB"/>
            </w:rPr>
          </w:rPrChange>
        </w:rPr>
        <w:instrText xml:space="preserve"> HYPERLINK "http://datazone.birdlife.org/userfiles/file/Species/Taxonomy/HBW-BirdLife_Checklist_v2%20Dec17.zip" </w:instrText>
      </w:r>
      <w:r w:rsidRPr="008C6528">
        <w:rPr>
          <w:rFonts w:eastAsia="Times New Roman" w:cs="Helvetica"/>
          <w:b/>
          <w:bCs/>
          <w:color w:val="333333"/>
          <w:lang w:eastAsia="en-GB"/>
          <w:rPrChange w:id="6" w:author="Rob Martin" w:date="2018-11-14T13:35:00Z">
            <w:rPr>
              <w:rFonts w:ascii="Helvetica" w:eastAsia="Times New Roman" w:hAnsi="Helvetica" w:cs="Helvetica"/>
              <w:b/>
              <w:bCs/>
              <w:color w:val="333333"/>
              <w:sz w:val="20"/>
              <w:szCs w:val="20"/>
              <w:lang w:eastAsia="en-GB"/>
            </w:rPr>
          </w:rPrChange>
        </w:rPr>
        <w:fldChar w:fldCharType="separate"/>
      </w:r>
      <w:r w:rsidRPr="008C6528">
        <w:rPr>
          <w:rFonts w:eastAsia="Times New Roman" w:cs="Helvetica"/>
          <w:b/>
          <w:bCs/>
          <w:color w:val="428BCA"/>
          <w:lang w:eastAsia="en-GB"/>
          <w:rPrChange w:id="7" w:author="Rob Martin" w:date="2018-11-14T13:35:00Z">
            <w:rPr>
              <w:rFonts w:ascii="Helvetica" w:eastAsia="Times New Roman" w:hAnsi="Helvetica" w:cs="Helvetica"/>
              <w:b/>
              <w:bCs/>
              <w:color w:val="428BCA"/>
              <w:sz w:val="20"/>
              <w:szCs w:val="20"/>
              <w:lang w:eastAsia="en-GB"/>
            </w:rPr>
          </w:rPrChange>
        </w:rPr>
        <w:t xml:space="preserve">HBW and </w:t>
      </w:r>
      <w:proofErr w:type="spellStart"/>
      <w:r w:rsidRPr="008C6528">
        <w:rPr>
          <w:rFonts w:eastAsia="Times New Roman" w:cs="Helvetica"/>
          <w:b/>
          <w:bCs/>
          <w:color w:val="428BCA"/>
          <w:lang w:eastAsia="en-GB"/>
          <w:rPrChange w:id="8" w:author="Rob Martin" w:date="2018-11-14T13:35:00Z">
            <w:rPr>
              <w:rFonts w:ascii="Helvetica" w:eastAsia="Times New Roman" w:hAnsi="Helvetica" w:cs="Helvetica"/>
              <w:b/>
              <w:bCs/>
              <w:color w:val="428BCA"/>
              <w:sz w:val="20"/>
              <w:szCs w:val="20"/>
              <w:lang w:eastAsia="en-GB"/>
            </w:rPr>
          </w:rPrChange>
        </w:rPr>
        <w:t>BirdLife</w:t>
      </w:r>
      <w:proofErr w:type="spellEnd"/>
      <w:r w:rsidRPr="008C6528">
        <w:rPr>
          <w:rFonts w:eastAsia="Times New Roman" w:cs="Helvetica"/>
          <w:b/>
          <w:bCs/>
          <w:color w:val="428BCA"/>
          <w:lang w:eastAsia="en-GB"/>
          <w:rPrChange w:id="9" w:author="Rob Martin" w:date="2018-11-14T13:35:00Z">
            <w:rPr>
              <w:rFonts w:ascii="Helvetica" w:eastAsia="Times New Roman" w:hAnsi="Helvetica" w:cs="Helvetica"/>
              <w:b/>
              <w:bCs/>
              <w:color w:val="428BCA"/>
              <w:sz w:val="20"/>
              <w:szCs w:val="20"/>
              <w:lang w:eastAsia="en-GB"/>
            </w:rPr>
          </w:rPrChange>
        </w:rPr>
        <w:t xml:space="preserve"> Taxonomic Checklist v2 (current version)</w:t>
      </w:r>
      <w:r w:rsidRPr="008C6528">
        <w:rPr>
          <w:rFonts w:eastAsia="Times New Roman" w:cs="Helvetica"/>
          <w:b/>
          <w:bCs/>
          <w:color w:val="333333"/>
          <w:lang w:eastAsia="en-GB"/>
          <w:rPrChange w:id="10" w:author="Rob Martin" w:date="2018-11-14T13:35:00Z">
            <w:rPr>
              <w:rFonts w:ascii="Helvetica" w:eastAsia="Times New Roman" w:hAnsi="Helvetica" w:cs="Helvetica"/>
              <w:b/>
              <w:bCs/>
              <w:color w:val="333333"/>
              <w:sz w:val="20"/>
              <w:szCs w:val="20"/>
              <w:lang w:eastAsia="en-GB"/>
            </w:rPr>
          </w:rPrChange>
        </w:rPr>
        <w:fldChar w:fldCharType="end"/>
      </w:r>
    </w:p>
    <w:p w14:paraId="08E8B798" w14:textId="77777777" w:rsidR="00FA0CD5" w:rsidRPr="008C6528" w:rsidRDefault="00FA0CD5" w:rsidP="00FA0CD5">
      <w:pPr>
        <w:shd w:val="clear" w:color="auto" w:fill="FFFFFF"/>
        <w:spacing w:after="150" w:line="276" w:lineRule="auto"/>
        <w:rPr>
          <w:rFonts w:eastAsia="Times New Roman" w:cs="Helvetica"/>
          <w:color w:val="333333"/>
          <w:lang w:eastAsia="en-GB"/>
          <w:rPrChange w:id="11" w:author="Rob Martin" w:date="2018-11-14T13:35:00Z">
            <w:rPr>
              <w:rFonts w:ascii="Helvetica" w:eastAsia="Times New Roman" w:hAnsi="Helvetica" w:cs="Helvetica"/>
              <w:color w:val="333333"/>
              <w:sz w:val="20"/>
              <w:szCs w:val="20"/>
              <w:lang w:eastAsia="en-GB"/>
            </w:rPr>
          </w:rPrChange>
        </w:rPr>
      </w:pPr>
      <w:proofErr w:type="spellStart"/>
      <w:r w:rsidRPr="008C6528">
        <w:rPr>
          <w:rFonts w:eastAsia="Times New Roman" w:cs="Helvetica"/>
          <w:color w:val="333333"/>
          <w:lang w:eastAsia="en-GB"/>
          <w:rPrChange w:id="12"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13" w:author="Rob Martin" w:date="2018-11-14T13:35:00Z">
            <w:rPr>
              <w:rFonts w:ascii="Helvetica" w:eastAsia="Times New Roman" w:hAnsi="Helvetica" w:cs="Helvetica"/>
              <w:color w:val="333333"/>
              <w:sz w:val="20"/>
              <w:szCs w:val="20"/>
              <w:lang w:eastAsia="en-GB"/>
            </w:rPr>
          </w:rPrChange>
        </w:rPr>
        <w:t xml:space="preserve"> International uses the taxonomy published in the two volumes of the </w:t>
      </w:r>
      <w:r w:rsidRPr="008C6528">
        <w:rPr>
          <w:rFonts w:eastAsia="Times New Roman" w:cs="Helvetica"/>
          <w:i/>
          <w:iCs/>
          <w:color w:val="333333"/>
          <w:lang w:eastAsia="en-GB"/>
          <w:rPrChange w:id="14" w:author="Rob Martin" w:date="2018-11-14T13:35:00Z">
            <w:rPr>
              <w:rFonts w:ascii="Helvetica" w:eastAsia="Times New Roman" w:hAnsi="Helvetica" w:cs="Helvetica"/>
              <w:i/>
              <w:iCs/>
              <w:color w:val="333333"/>
              <w:sz w:val="20"/>
              <w:szCs w:val="20"/>
              <w:lang w:eastAsia="en-GB"/>
            </w:rPr>
          </w:rPrChange>
        </w:rPr>
        <w:t xml:space="preserve">HBW and </w:t>
      </w:r>
      <w:proofErr w:type="spellStart"/>
      <w:r w:rsidRPr="008C6528">
        <w:rPr>
          <w:rFonts w:eastAsia="Times New Roman" w:cs="Helvetica"/>
          <w:i/>
          <w:iCs/>
          <w:color w:val="333333"/>
          <w:lang w:eastAsia="en-GB"/>
          <w:rPrChange w:id="15" w:author="Rob Martin" w:date="2018-11-14T13:35:00Z">
            <w:rPr>
              <w:rFonts w:ascii="Helvetica" w:eastAsia="Times New Roman" w:hAnsi="Helvetica" w:cs="Helvetica"/>
              <w:i/>
              <w:iCs/>
              <w:color w:val="333333"/>
              <w:sz w:val="20"/>
              <w:szCs w:val="20"/>
              <w:lang w:eastAsia="en-GB"/>
            </w:rPr>
          </w:rPrChange>
        </w:rPr>
        <w:t>BirdLife</w:t>
      </w:r>
      <w:proofErr w:type="spellEnd"/>
      <w:r w:rsidRPr="008C6528">
        <w:rPr>
          <w:rFonts w:eastAsia="Times New Roman" w:cs="Helvetica"/>
          <w:i/>
          <w:iCs/>
          <w:color w:val="333333"/>
          <w:lang w:eastAsia="en-GB"/>
          <w:rPrChange w:id="16" w:author="Rob Martin" w:date="2018-11-14T13:35:00Z">
            <w:rPr>
              <w:rFonts w:ascii="Helvetica" w:eastAsia="Times New Roman" w:hAnsi="Helvetica" w:cs="Helvetica"/>
              <w:i/>
              <w:iCs/>
              <w:color w:val="333333"/>
              <w:sz w:val="20"/>
              <w:szCs w:val="20"/>
              <w:lang w:eastAsia="en-GB"/>
            </w:rPr>
          </w:rPrChange>
        </w:rPr>
        <w:t xml:space="preserve"> International Illustrated Checklist of the Birds of the World</w:t>
      </w:r>
      <w:r w:rsidRPr="008C6528">
        <w:rPr>
          <w:rFonts w:eastAsia="Times New Roman" w:cs="Helvetica"/>
          <w:color w:val="333333"/>
          <w:lang w:eastAsia="en-GB"/>
          <w:rPrChange w:id="17" w:author="Rob Martin" w:date="2018-11-14T13:35:00Z">
            <w:rPr>
              <w:rFonts w:ascii="Helvetica" w:eastAsia="Times New Roman" w:hAnsi="Helvetica" w:cs="Helvetica"/>
              <w:color w:val="333333"/>
              <w:sz w:val="20"/>
              <w:szCs w:val="20"/>
              <w:lang w:eastAsia="en-GB"/>
            </w:rPr>
          </w:rPrChange>
        </w:rPr>
        <w:t> and subsequent updates.</w:t>
      </w:r>
    </w:p>
    <w:p w14:paraId="62D7F611" w14:textId="77777777" w:rsidR="00FA0CD5" w:rsidRPr="008C6528" w:rsidRDefault="00FA0CD5" w:rsidP="00FA0CD5">
      <w:pPr>
        <w:shd w:val="clear" w:color="auto" w:fill="FFFFFF"/>
        <w:spacing w:after="150" w:line="276" w:lineRule="auto"/>
        <w:rPr>
          <w:rFonts w:eastAsia="Times New Roman" w:cs="Helvetica"/>
          <w:color w:val="333333"/>
          <w:lang w:eastAsia="en-GB"/>
          <w:rPrChange w:id="18" w:author="Rob Martin" w:date="2018-11-14T13:35:00Z">
            <w:rPr>
              <w:rFonts w:ascii="Helvetica" w:eastAsia="Times New Roman" w:hAnsi="Helvetica" w:cs="Helvetica"/>
              <w:color w:val="333333"/>
              <w:sz w:val="20"/>
              <w:szCs w:val="20"/>
              <w:lang w:eastAsia="en-GB"/>
            </w:rPr>
          </w:rPrChange>
        </w:rPr>
      </w:pPr>
      <w:proofErr w:type="spellStart"/>
      <w:r w:rsidRPr="008C6528">
        <w:rPr>
          <w:rFonts w:eastAsia="Times New Roman" w:cs="Helvetica"/>
          <w:color w:val="333333"/>
          <w:lang w:eastAsia="en-GB"/>
          <w:rPrChange w:id="19"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20" w:author="Rob Martin" w:date="2018-11-14T13:35:00Z">
            <w:rPr>
              <w:rFonts w:ascii="Helvetica" w:eastAsia="Times New Roman" w:hAnsi="Helvetica" w:cs="Helvetica"/>
              <w:color w:val="333333"/>
              <w:sz w:val="20"/>
              <w:szCs w:val="20"/>
              <w:lang w:eastAsia="en-GB"/>
            </w:rPr>
          </w:rPrChange>
        </w:rPr>
        <w:t xml:space="preserve"> uses this list as the basis for much of its global, regional and national priority-setting work, including, for example, the assessment of all birds for the IUCN Red List, and the identification of Important Bird and Biodiversity Areas (IBAs). However, some national </w:t>
      </w:r>
      <w:proofErr w:type="spellStart"/>
      <w:r w:rsidRPr="008C6528">
        <w:rPr>
          <w:rFonts w:eastAsia="Times New Roman" w:cs="Helvetica"/>
          <w:color w:val="333333"/>
          <w:lang w:eastAsia="en-GB"/>
          <w:rPrChange w:id="21"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22" w:author="Rob Martin" w:date="2018-11-14T13:35:00Z">
            <w:rPr>
              <w:rFonts w:ascii="Helvetica" w:eastAsia="Times New Roman" w:hAnsi="Helvetica" w:cs="Helvetica"/>
              <w:color w:val="333333"/>
              <w:sz w:val="20"/>
              <w:szCs w:val="20"/>
              <w:lang w:eastAsia="en-GB"/>
            </w:rPr>
          </w:rPrChange>
        </w:rPr>
        <w:t xml:space="preserve"> Partners may use other checklists and taxonomic sources that are particularly relevant in their context.</w:t>
      </w:r>
    </w:p>
    <w:p w14:paraId="1207DEB1" w14:textId="1BDE8479" w:rsidR="00FA0CD5" w:rsidRPr="008C6528" w:rsidRDefault="00FA0CD5" w:rsidP="00FA0CD5">
      <w:pPr>
        <w:shd w:val="clear" w:color="auto" w:fill="FFFFFF"/>
        <w:spacing w:after="150" w:line="276" w:lineRule="auto"/>
        <w:rPr>
          <w:rFonts w:eastAsia="Times New Roman" w:cs="Helvetica"/>
          <w:color w:val="333333"/>
          <w:lang w:eastAsia="en-GB"/>
          <w:rPrChange w:id="23"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b/>
          <w:bCs/>
          <w:color w:val="333333"/>
          <w:lang w:eastAsia="en-GB"/>
          <w:rPrChange w:id="24" w:author="Rob Martin" w:date="2018-11-14T13:35:00Z">
            <w:rPr>
              <w:rFonts w:ascii="Helvetica" w:eastAsia="Times New Roman" w:hAnsi="Helvetica" w:cs="Helvetica"/>
              <w:b/>
              <w:bCs/>
              <w:color w:val="333333"/>
              <w:sz w:val="20"/>
              <w:szCs w:val="20"/>
              <w:lang w:eastAsia="en-GB"/>
            </w:rPr>
          </w:rPrChange>
        </w:rPr>
        <w:t>Download an Excel version of the current list </w:t>
      </w:r>
      <w:r w:rsidRPr="008C6528">
        <w:rPr>
          <w:rFonts w:eastAsia="Times New Roman" w:cs="Helvetica"/>
          <w:b/>
          <w:bCs/>
          <w:color w:val="333333"/>
          <w:lang w:eastAsia="en-GB"/>
          <w:rPrChange w:id="25" w:author="Rob Martin" w:date="2018-11-14T13:35:00Z">
            <w:rPr>
              <w:rFonts w:ascii="Helvetica" w:eastAsia="Times New Roman" w:hAnsi="Helvetica" w:cs="Helvetica"/>
              <w:b/>
              <w:bCs/>
              <w:color w:val="333333"/>
              <w:sz w:val="20"/>
              <w:szCs w:val="20"/>
              <w:lang w:eastAsia="en-GB"/>
            </w:rPr>
          </w:rPrChange>
        </w:rPr>
        <w:fldChar w:fldCharType="begin"/>
      </w:r>
      <w:ins w:id="26" w:author="Rob Martin" w:date="2018-11-14T13:39:00Z">
        <w:r w:rsidR="008C6528">
          <w:rPr>
            <w:rFonts w:eastAsia="Times New Roman" w:cs="Helvetica"/>
            <w:b/>
            <w:bCs/>
            <w:color w:val="333333"/>
            <w:lang w:eastAsia="en-GB"/>
          </w:rPr>
          <w:instrText>HYPERLINK "http://datazone.birdlife.org/userfiles/file/Species/Taxonomy/HBW-BirdLife_Checklist_v3_Nov18.zip" \o "Taxonomic Checklist v3 zipped"</w:instrText>
        </w:r>
      </w:ins>
      <w:del w:id="27" w:author="Rob Martin" w:date="2018-11-14T13:38:00Z">
        <w:r w:rsidRPr="008C6528" w:rsidDel="008C6528">
          <w:rPr>
            <w:rFonts w:eastAsia="Times New Roman" w:cs="Helvetica"/>
            <w:b/>
            <w:bCs/>
            <w:color w:val="333333"/>
            <w:lang w:eastAsia="en-GB"/>
            <w:rPrChange w:id="28" w:author="Rob Martin" w:date="2018-11-14T13:35:00Z">
              <w:rPr>
                <w:rFonts w:ascii="Helvetica" w:eastAsia="Times New Roman" w:hAnsi="Helvetica" w:cs="Helvetica"/>
                <w:b/>
                <w:bCs/>
                <w:color w:val="333333"/>
                <w:sz w:val="20"/>
                <w:szCs w:val="20"/>
                <w:lang w:eastAsia="en-GB"/>
              </w:rPr>
            </w:rPrChange>
          </w:rPr>
          <w:delInstrText xml:space="preserve"> HYPERLINK "http://datazone.birdlife.org/userfiles/file/Species/Taxonomy/HBW-BirdLife_Checklist_v2%20Dec17.zip" </w:delInstrText>
        </w:r>
      </w:del>
      <w:ins w:id="29" w:author="Rob Martin" w:date="2018-11-14T13:39:00Z">
        <w:r w:rsidR="008C6528" w:rsidRPr="008C6528">
          <w:rPr>
            <w:rFonts w:eastAsia="Times New Roman" w:cs="Helvetica"/>
            <w:b/>
            <w:bCs/>
            <w:color w:val="333333"/>
            <w:lang w:eastAsia="en-GB"/>
            <w:rPrChange w:id="30" w:author="Rob Martin" w:date="2018-11-14T13:35:00Z">
              <w:rPr>
                <w:rFonts w:eastAsia="Times New Roman" w:cs="Helvetica"/>
                <w:b/>
                <w:bCs/>
                <w:color w:val="333333"/>
                <w:lang w:eastAsia="en-GB"/>
              </w:rPr>
            </w:rPrChange>
          </w:rPr>
        </w:r>
      </w:ins>
      <w:r w:rsidRPr="008C6528">
        <w:rPr>
          <w:rFonts w:eastAsia="Times New Roman" w:cs="Helvetica"/>
          <w:b/>
          <w:bCs/>
          <w:color w:val="333333"/>
          <w:lang w:eastAsia="en-GB"/>
          <w:rPrChange w:id="31" w:author="Rob Martin" w:date="2018-11-14T13:35:00Z">
            <w:rPr>
              <w:rFonts w:ascii="Helvetica" w:eastAsia="Times New Roman" w:hAnsi="Helvetica" w:cs="Helvetica"/>
              <w:b/>
              <w:bCs/>
              <w:color w:val="333333"/>
              <w:sz w:val="20"/>
              <w:szCs w:val="20"/>
              <w:lang w:eastAsia="en-GB"/>
            </w:rPr>
          </w:rPrChange>
        </w:rPr>
        <w:fldChar w:fldCharType="separate"/>
      </w:r>
      <w:r w:rsidRPr="008C6528">
        <w:rPr>
          <w:rFonts w:eastAsia="Times New Roman" w:cs="Helvetica"/>
          <w:b/>
          <w:bCs/>
          <w:color w:val="428BCA"/>
          <w:lang w:eastAsia="en-GB"/>
          <w:rPrChange w:id="32" w:author="Rob Martin" w:date="2018-11-14T13:35:00Z">
            <w:rPr>
              <w:rFonts w:ascii="Helvetica" w:eastAsia="Times New Roman" w:hAnsi="Helvetica" w:cs="Helvetica"/>
              <w:b/>
              <w:bCs/>
              <w:color w:val="428BCA"/>
              <w:sz w:val="20"/>
              <w:szCs w:val="20"/>
              <w:lang w:eastAsia="en-GB"/>
            </w:rPr>
          </w:rPrChange>
        </w:rPr>
        <w:t>here</w:t>
      </w:r>
      <w:r w:rsidRPr="008C6528">
        <w:rPr>
          <w:rFonts w:eastAsia="Times New Roman" w:cs="Helvetica"/>
          <w:b/>
          <w:bCs/>
          <w:color w:val="333333"/>
          <w:lang w:eastAsia="en-GB"/>
          <w:rPrChange w:id="33" w:author="Rob Martin" w:date="2018-11-14T13:35:00Z">
            <w:rPr>
              <w:rFonts w:ascii="Helvetica" w:eastAsia="Times New Roman" w:hAnsi="Helvetica" w:cs="Helvetica"/>
              <w:b/>
              <w:bCs/>
              <w:color w:val="333333"/>
              <w:sz w:val="20"/>
              <w:szCs w:val="20"/>
              <w:lang w:eastAsia="en-GB"/>
            </w:rPr>
          </w:rPrChange>
        </w:rPr>
        <w:fldChar w:fldCharType="end"/>
      </w:r>
      <w:r w:rsidRPr="008C6528">
        <w:rPr>
          <w:rFonts w:eastAsia="Times New Roman" w:cs="Helvetica"/>
          <w:b/>
          <w:bCs/>
          <w:color w:val="333333"/>
          <w:lang w:eastAsia="en-GB"/>
          <w:rPrChange w:id="34" w:author="Rob Martin" w:date="2018-11-14T13:35:00Z">
            <w:rPr>
              <w:rFonts w:ascii="Helvetica" w:eastAsia="Times New Roman" w:hAnsi="Helvetica" w:cs="Helvetica"/>
              <w:b/>
              <w:bCs/>
              <w:color w:val="333333"/>
              <w:sz w:val="20"/>
              <w:szCs w:val="20"/>
              <w:lang w:eastAsia="en-GB"/>
            </w:rPr>
          </w:rPrChange>
        </w:rPr>
        <w:t>.</w:t>
      </w:r>
    </w:p>
    <w:p w14:paraId="52F6F116" w14:textId="3A40C03B" w:rsidR="00FA0CD5" w:rsidRPr="008C6528" w:rsidRDefault="00FA0CD5" w:rsidP="00FA0CD5">
      <w:pPr>
        <w:shd w:val="clear" w:color="auto" w:fill="FFFFFF"/>
        <w:spacing w:after="150" w:line="276" w:lineRule="auto"/>
        <w:rPr>
          <w:rFonts w:eastAsia="Times New Roman" w:cs="Helvetica"/>
          <w:color w:val="333333"/>
          <w:lang w:eastAsia="en-GB"/>
          <w:rPrChange w:id="35"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b/>
          <w:bCs/>
          <w:color w:val="333333"/>
          <w:lang w:eastAsia="en-GB"/>
          <w:rPrChange w:id="36" w:author="Rob Martin" w:date="2018-11-14T13:35:00Z">
            <w:rPr>
              <w:rFonts w:ascii="Helvetica" w:eastAsia="Times New Roman" w:hAnsi="Helvetica" w:cs="Helvetica"/>
              <w:b/>
              <w:bCs/>
              <w:color w:val="333333"/>
              <w:sz w:val="20"/>
              <w:szCs w:val="20"/>
              <w:lang w:eastAsia="en-GB"/>
            </w:rPr>
          </w:rPrChange>
        </w:rPr>
        <w:t>Download a PDF version of the current list </w:t>
      </w:r>
      <w:r w:rsidRPr="008C6528">
        <w:rPr>
          <w:rFonts w:eastAsia="Times New Roman" w:cs="Helvetica"/>
          <w:b/>
          <w:bCs/>
          <w:color w:val="333333"/>
          <w:lang w:eastAsia="en-GB"/>
          <w:rPrChange w:id="37" w:author="Rob Martin" w:date="2018-11-14T13:35:00Z">
            <w:rPr>
              <w:rFonts w:ascii="Helvetica" w:eastAsia="Times New Roman" w:hAnsi="Helvetica" w:cs="Helvetica"/>
              <w:b/>
              <w:bCs/>
              <w:color w:val="333333"/>
              <w:sz w:val="20"/>
              <w:szCs w:val="20"/>
              <w:lang w:eastAsia="en-GB"/>
            </w:rPr>
          </w:rPrChange>
        </w:rPr>
        <w:fldChar w:fldCharType="begin"/>
      </w:r>
      <w:ins w:id="38" w:author="Rob Martin" w:date="2018-11-14T13:41:00Z">
        <w:r w:rsidR="008C6528">
          <w:rPr>
            <w:rFonts w:eastAsia="Times New Roman" w:cs="Helvetica"/>
            <w:b/>
            <w:bCs/>
            <w:color w:val="333333"/>
            <w:lang w:eastAsia="en-GB"/>
          </w:rPr>
          <w:instrText>HYPERLINK "http://datazone.birdlife.org/userfiles/file/Species/Taxonomy/HBW-BirdLife_Checklist_Version_3.pdf" \o "Taxonomic Checklist v3 pdf" \t "_blank"</w:instrText>
        </w:r>
      </w:ins>
      <w:del w:id="39" w:author="Rob Martin" w:date="2018-11-14T13:40:00Z">
        <w:r w:rsidRPr="008C6528" w:rsidDel="008C6528">
          <w:rPr>
            <w:rFonts w:eastAsia="Times New Roman" w:cs="Helvetica"/>
            <w:b/>
            <w:bCs/>
            <w:color w:val="333333"/>
            <w:lang w:eastAsia="en-GB"/>
            <w:rPrChange w:id="40" w:author="Rob Martin" w:date="2018-11-14T13:35:00Z">
              <w:rPr>
                <w:rFonts w:ascii="Helvetica" w:eastAsia="Times New Roman" w:hAnsi="Helvetica" w:cs="Helvetica"/>
                <w:b/>
                <w:bCs/>
                <w:color w:val="333333"/>
                <w:sz w:val="20"/>
                <w:szCs w:val="20"/>
                <w:lang w:eastAsia="en-GB"/>
              </w:rPr>
            </w:rPrChange>
          </w:rPr>
          <w:delInstrText xml:space="preserve"> HYPERLINK "http://datazone.birdlife.org/userfiles/file/Species/Taxonomy/HBW-BirdLife_Checklist_Version_2.pdf" \t "_blank" </w:delInstrText>
        </w:r>
      </w:del>
      <w:ins w:id="41" w:author="Rob Martin" w:date="2018-11-14T13:41:00Z">
        <w:r w:rsidR="008C6528" w:rsidRPr="008C6528">
          <w:rPr>
            <w:rFonts w:eastAsia="Times New Roman" w:cs="Helvetica"/>
            <w:b/>
            <w:bCs/>
            <w:color w:val="333333"/>
            <w:lang w:eastAsia="en-GB"/>
            <w:rPrChange w:id="42" w:author="Rob Martin" w:date="2018-11-14T13:35:00Z">
              <w:rPr>
                <w:rFonts w:eastAsia="Times New Roman" w:cs="Helvetica"/>
                <w:b/>
                <w:bCs/>
                <w:color w:val="333333"/>
                <w:lang w:eastAsia="en-GB"/>
              </w:rPr>
            </w:rPrChange>
          </w:rPr>
        </w:r>
      </w:ins>
      <w:r w:rsidRPr="008C6528">
        <w:rPr>
          <w:rFonts w:eastAsia="Times New Roman" w:cs="Helvetica"/>
          <w:b/>
          <w:bCs/>
          <w:color w:val="333333"/>
          <w:lang w:eastAsia="en-GB"/>
          <w:rPrChange w:id="43" w:author="Rob Martin" w:date="2018-11-14T13:35:00Z">
            <w:rPr>
              <w:rFonts w:ascii="Helvetica" w:eastAsia="Times New Roman" w:hAnsi="Helvetica" w:cs="Helvetica"/>
              <w:b/>
              <w:bCs/>
              <w:color w:val="333333"/>
              <w:sz w:val="20"/>
              <w:szCs w:val="20"/>
              <w:lang w:eastAsia="en-GB"/>
            </w:rPr>
          </w:rPrChange>
        </w:rPr>
        <w:fldChar w:fldCharType="separate"/>
      </w:r>
      <w:r w:rsidRPr="008C6528">
        <w:rPr>
          <w:rFonts w:eastAsia="Times New Roman" w:cs="Helvetica"/>
          <w:b/>
          <w:bCs/>
          <w:color w:val="428BCA"/>
          <w:lang w:eastAsia="en-GB"/>
          <w:rPrChange w:id="44" w:author="Rob Martin" w:date="2018-11-14T13:35:00Z">
            <w:rPr>
              <w:rFonts w:ascii="Helvetica" w:eastAsia="Times New Roman" w:hAnsi="Helvetica" w:cs="Helvetica"/>
              <w:b/>
              <w:bCs/>
              <w:color w:val="428BCA"/>
              <w:sz w:val="20"/>
              <w:szCs w:val="20"/>
              <w:lang w:eastAsia="en-GB"/>
            </w:rPr>
          </w:rPrChange>
        </w:rPr>
        <w:t>here</w:t>
      </w:r>
      <w:r w:rsidRPr="008C6528">
        <w:rPr>
          <w:rFonts w:eastAsia="Times New Roman" w:cs="Helvetica"/>
          <w:b/>
          <w:bCs/>
          <w:color w:val="333333"/>
          <w:lang w:eastAsia="en-GB"/>
          <w:rPrChange w:id="45" w:author="Rob Martin" w:date="2018-11-14T13:35:00Z">
            <w:rPr>
              <w:rFonts w:ascii="Helvetica" w:eastAsia="Times New Roman" w:hAnsi="Helvetica" w:cs="Helvetica"/>
              <w:b/>
              <w:bCs/>
              <w:color w:val="333333"/>
              <w:sz w:val="20"/>
              <w:szCs w:val="20"/>
              <w:lang w:eastAsia="en-GB"/>
            </w:rPr>
          </w:rPrChange>
        </w:rPr>
        <w:fldChar w:fldCharType="end"/>
      </w:r>
      <w:r w:rsidRPr="008C6528">
        <w:rPr>
          <w:rFonts w:eastAsia="Times New Roman" w:cs="Helvetica"/>
          <w:b/>
          <w:bCs/>
          <w:color w:val="333333"/>
          <w:lang w:eastAsia="en-GB"/>
          <w:rPrChange w:id="46" w:author="Rob Martin" w:date="2018-11-14T13:35:00Z">
            <w:rPr>
              <w:rFonts w:ascii="Helvetica" w:eastAsia="Times New Roman" w:hAnsi="Helvetica" w:cs="Helvetica"/>
              <w:b/>
              <w:bCs/>
              <w:color w:val="333333"/>
              <w:sz w:val="20"/>
              <w:szCs w:val="20"/>
              <w:lang w:eastAsia="en-GB"/>
            </w:rPr>
          </w:rPrChange>
        </w:rPr>
        <w:t>.</w:t>
      </w:r>
    </w:p>
    <w:p w14:paraId="668BA917" w14:textId="50F8F438" w:rsidR="00FA0CD5" w:rsidRPr="008C6528" w:rsidRDefault="00FA0CD5" w:rsidP="00FA0CD5">
      <w:pPr>
        <w:shd w:val="clear" w:color="auto" w:fill="FFFFFF"/>
        <w:spacing w:after="150" w:line="276" w:lineRule="auto"/>
        <w:rPr>
          <w:rFonts w:eastAsia="Times New Roman" w:cs="Helvetica"/>
          <w:color w:val="333333"/>
          <w:lang w:eastAsia="en-GB"/>
          <w:rPrChange w:id="47"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color w:val="333333"/>
          <w:lang w:eastAsia="en-GB"/>
          <w:rPrChange w:id="48" w:author="Rob Martin" w:date="2018-11-14T13:35:00Z">
            <w:rPr>
              <w:rFonts w:ascii="Helvetica" w:eastAsia="Times New Roman" w:hAnsi="Helvetica" w:cs="Helvetica"/>
              <w:color w:val="333333"/>
              <w:sz w:val="20"/>
              <w:szCs w:val="20"/>
              <w:lang w:eastAsia="en-GB"/>
            </w:rPr>
          </w:rPrChange>
        </w:rPr>
        <w:t>The Excel version of the Checklist includes the scientific and common names used, the authority (for the original description of the taxon), the latest global </w:t>
      </w:r>
      <w:r w:rsidRPr="008C6528">
        <w:rPr>
          <w:rFonts w:eastAsia="Times New Roman" w:cs="Helvetica"/>
          <w:color w:val="333333"/>
          <w:lang w:eastAsia="en-GB"/>
          <w:rPrChange w:id="49" w:author="Rob Martin" w:date="2018-11-14T13:35:00Z">
            <w:rPr>
              <w:rFonts w:ascii="Helvetica" w:eastAsia="Times New Roman" w:hAnsi="Helvetica" w:cs="Helvetica"/>
              <w:color w:val="333333"/>
              <w:sz w:val="20"/>
              <w:szCs w:val="20"/>
              <w:lang w:eastAsia="en-GB"/>
            </w:rPr>
          </w:rPrChange>
        </w:rPr>
        <w:fldChar w:fldCharType="begin"/>
      </w:r>
      <w:r w:rsidRPr="008C6528">
        <w:rPr>
          <w:rFonts w:eastAsia="Times New Roman" w:cs="Helvetica"/>
          <w:color w:val="333333"/>
          <w:lang w:eastAsia="en-GB"/>
          <w:rPrChange w:id="50" w:author="Rob Martin" w:date="2018-11-14T13:35:00Z">
            <w:rPr>
              <w:rFonts w:ascii="Helvetica" w:eastAsia="Times New Roman" w:hAnsi="Helvetica" w:cs="Helvetica"/>
              <w:color w:val="333333"/>
              <w:sz w:val="20"/>
              <w:szCs w:val="20"/>
              <w:lang w:eastAsia="en-GB"/>
            </w:rPr>
          </w:rPrChange>
        </w:rPr>
        <w:instrText xml:space="preserve"> HYPERLINK "http://datazone.birdlife.org/species/spcredcat" </w:instrText>
      </w:r>
      <w:r w:rsidRPr="008C6528">
        <w:rPr>
          <w:rFonts w:eastAsia="Times New Roman" w:cs="Helvetica"/>
          <w:color w:val="333333"/>
          <w:lang w:eastAsia="en-GB"/>
          <w:rPrChange w:id="51" w:author="Rob Martin" w:date="2018-11-14T13:35:00Z">
            <w:rPr>
              <w:rFonts w:ascii="Helvetica" w:eastAsia="Times New Roman" w:hAnsi="Helvetica" w:cs="Helvetica"/>
              <w:color w:val="333333"/>
              <w:sz w:val="20"/>
              <w:szCs w:val="20"/>
              <w:lang w:eastAsia="en-GB"/>
            </w:rPr>
          </w:rPrChange>
        </w:rPr>
        <w:fldChar w:fldCharType="separate"/>
      </w:r>
      <w:r w:rsidRPr="008C6528">
        <w:rPr>
          <w:rFonts w:eastAsia="Times New Roman" w:cs="Helvetica"/>
          <w:color w:val="428BCA"/>
          <w:lang w:eastAsia="en-GB"/>
          <w:rPrChange w:id="52" w:author="Rob Martin" w:date="2018-11-14T13:35:00Z">
            <w:rPr>
              <w:rFonts w:ascii="Helvetica" w:eastAsia="Times New Roman" w:hAnsi="Helvetica" w:cs="Helvetica"/>
              <w:color w:val="428BCA"/>
              <w:sz w:val="20"/>
              <w:szCs w:val="20"/>
              <w:lang w:eastAsia="en-GB"/>
            </w:rPr>
          </w:rPrChange>
        </w:rPr>
        <w:t>IUCN Red List category </w:t>
      </w:r>
      <w:r w:rsidRPr="008C6528">
        <w:rPr>
          <w:rFonts w:eastAsia="Times New Roman" w:cs="Helvetica"/>
          <w:color w:val="333333"/>
          <w:lang w:eastAsia="en-GB"/>
          <w:rPrChange w:id="53" w:author="Rob Martin" w:date="2018-11-14T13:35:00Z">
            <w:rPr>
              <w:rFonts w:ascii="Helvetica" w:eastAsia="Times New Roman" w:hAnsi="Helvetica" w:cs="Helvetica"/>
              <w:color w:val="333333"/>
              <w:sz w:val="20"/>
              <w:szCs w:val="20"/>
              <w:lang w:eastAsia="en-GB"/>
            </w:rPr>
          </w:rPrChange>
        </w:rPr>
        <w:fldChar w:fldCharType="end"/>
      </w:r>
      <w:r w:rsidRPr="008C6528">
        <w:rPr>
          <w:rFonts w:eastAsia="Times New Roman" w:cs="Helvetica"/>
          <w:color w:val="333333"/>
          <w:lang w:eastAsia="en-GB"/>
          <w:rPrChange w:id="54" w:author="Rob Martin" w:date="2018-11-14T13:35:00Z">
            <w:rPr>
              <w:rFonts w:ascii="Helvetica" w:eastAsia="Times New Roman" w:hAnsi="Helvetica" w:cs="Helvetica"/>
              <w:color w:val="333333"/>
              <w:sz w:val="20"/>
              <w:szCs w:val="20"/>
              <w:lang w:eastAsia="en-GB"/>
            </w:rPr>
          </w:rPrChange>
        </w:rPr>
        <w:t>(e.g. Extinct, Vulnerable, Least Concern, etc.), taxonomic notes where relevant, and a record ID number unique to the taxonomic entity. Previously recognised taxa are also included and distinguished as ‘Not recognised’.</w:t>
      </w:r>
      <w:ins w:id="55" w:author="Rob Martin" w:date="2018-11-14T13:41:00Z">
        <w:r w:rsidR="008C6528">
          <w:rPr>
            <w:rFonts w:eastAsia="Times New Roman" w:cs="Helvetica"/>
            <w:color w:val="333333"/>
            <w:lang w:eastAsia="en-GB"/>
          </w:rPr>
          <w:t xml:space="preserve"> </w:t>
        </w:r>
      </w:ins>
      <w:ins w:id="56" w:author="Rob Martin" w:date="2018-11-14T13:46:00Z">
        <w:r w:rsidR="00E27FA4">
          <w:rPr>
            <w:rFonts w:eastAsia="Times New Roman" w:cs="Helvetica"/>
            <w:color w:val="333333"/>
            <w:lang w:eastAsia="en-GB"/>
          </w:rPr>
          <w:t>In addition the zipped file contains an Excel file list</w:t>
        </w:r>
      </w:ins>
      <w:ins w:id="57" w:author="Rob Martin" w:date="2018-11-14T13:48:00Z">
        <w:r w:rsidR="00E27FA4">
          <w:rPr>
            <w:rFonts w:eastAsia="Times New Roman" w:cs="Helvetica"/>
            <w:color w:val="333333"/>
            <w:lang w:eastAsia="en-GB"/>
          </w:rPr>
          <w:t>ing</w:t>
        </w:r>
      </w:ins>
      <w:ins w:id="58" w:author="Rob Martin" w:date="2018-11-14T13:46:00Z">
        <w:r w:rsidR="00E27FA4">
          <w:rPr>
            <w:rFonts w:eastAsia="Times New Roman" w:cs="Helvetica"/>
            <w:color w:val="333333"/>
            <w:lang w:eastAsia="en-GB"/>
          </w:rPr>
          <w:t xml:space="preserve"> taxonomic and status changes </w:t>
        </w:r>
      </w:ins>
      <w:ins w:id="59" w:author="Rob Martin" w:date="2018-11-14T13:47:00Z">
        <w:r w:rsidR="00E27FA4">
          <w:rPr>
            <w:rFonts w:eastAsia="Times New Roman" w:cs="Helvetica"/>
            <w:color w:val="333333"/>
            <w:lang w:eastAsia="en-GB"/>
          </w:rPr>
          <w:t xml:space="preserve">in the current version, plus tabs listing </w:t>
        </w:r>
      </w:ins>
      <w:ins w:id="60" w:author="Rob Martin" w:date="2018-11-14T13:50:00Z">
        <w:r w:rsidR="00E27FA4">
          <w:rPr>
            <w:rFonts w:eastAsia="Times New Roman" w:cs="Helvetica"/>
            <w:color w:val="333333"/>
            <w:lang w:eastAsia="en-GB"/>
          </w:rPr>
          <w:t xml:space="preserve">those species that have updated range maps and factsheets. </w:t>
        </w:r>
      </w:ins>
      <w:ins w:id="61" w:author="Rob Martin" w:date="2018-11-14T13:51:00Z">
        <w:r w:rsidR="00E27FA4">
          <w:rPr>
            <w:rFonts w:eastAsia="Times New Roman" w:cs="Helvetica"/>
            <w:color w:val="333333"/>
            <w:lang w:eastAsia="en-GB"/>
          </w:rPr>
          <w:t xml:space="preserve">There is also a separate </w:t>
        </w:r>
      </w:ins>
      <w:ins w:id="62" w:author="Rob Martin" w:date="2018-11-14T13:52:00Z">
        <w:r w:rsidR="00E27FA4">
          <w:rPr>
            <w:rFonts w:eastAsia="Times New Roman" w:cs="Helvetica"/>
            <w:color w:val="333333"/>
            <w:lang w:eastAsia="en-GB"/>
          </w:rPr>
          <w:t xml:space="preserve">Word </w:t>
        </w:r>
      </w:ins>
      <w:ins w:id="63" w:author="Rob Martin" w:date="2018-11-14T13:51:00Z">
        <w:r w:rsidR="00E27FA4">
          <w:rPr>
            <w:rFonts w:eastAsia="Times New Roman" w:cs="Helvetica"/>
            <w:color w:val="333333"/>
            <w:lang w:eastAsia="en-GB"/>
          </w:rPr>
          <w:t xml:space="preserve">copy of the taxonomic references and this taxonomic approach document. </w:t>
        </w:r>
      </w:ins>
      <w:ins w:id="64" w:author="Rob Martin" w:date="2018-11-14T13:41:00Z">
        <w:r w:rsidR="008C6528">
          <w:rPr>
            <w:rFonts w:eastAsia="Times New Roman" w:cs="Helvetica"/>
            <w:color w:val="333333"/>
            <w:lang w:eastAsia="en-GB"/>
          </w:rPr>
          <w:t xml:space="preserve">The pdf version is </w:t>
        </w:r>
      </w:ins>
      <w:ins w:id="65" w:author="Rob Martin" w:date="2018-11-14T13:43:00Z">
        <w:r w:rsidR="008C6528">
          <w:rPr>
            <w:rFonts w:eastAsia="Times New Roman" w:cs="Helvetica"/>
            <w:color w:val="333333"/>
            <w:lang w:eastAsia="en-GB"/>
          </w:rPr>
          <w:t xml:space="preserve">the static version of the </w:t>
        </w:r>
      </w:ins>
      <w:ins w:id="66" w:author="Rob Martin" w:date="2018-11-14T13:45:00Z">
        <w:r w:rsidR="00E27FA4">
          <w:rPr>
            <w:rFonts w:eastAsia="Times New Roman" w:cs="Helvetica"/>
            <w:color w:val="333333"/>
            <w:lang w:eastAsia="en-GB"/>
          </w:rPr>
          <w:t>current Checklist</w:t>
        </w:r>
      </w:ins>
      <w:ins w:id="67" w:author="Rob Martin" w:date="2018-11-14T13:44:00Z">
        <w:r w:rsidR="00E27FA4">
          <w:rPr>
            <w:rFonts w:eastAsia="Times New Roman" w:cs="Helvetica"/>
            <w:color w:val="333333"/>
            <w:lang w:eastAsia="en-GB"/>
          </w:rPr>
          <w:t>.</w:t>
        </w:r>
      </w:ins>
      <w:ins w:id="68" w:author="Rob Martin" w:date="2018-11-14T13:41:00Z">
        <w:r w:rsidR="008C6528">
          <w:rPr>
            <w:rFonts w:eastAsia="Times New Roman" w:cs="Helvetica"/>
            <w:color w:val="333333"/>
            <w:lang w:eastAsia="en-GB"/>
          </w:rPr>
          <w:t xml:space="preserve"> </w:t>
        </w:r>
      </w:ins>
    </w:p>
    <w:p w14:paraId="16E2B7DE" w14:textId="1579F864" w:rsidR="00FA0CD5" w:rsidRPr="008C6528" w:rsidRDefault="00FA0CD5" w:rsidP="00FA0CD5">
      <w:pPr>
        <w:shd w:val="clear" w:color="auto" w:fill="FFFFFF"/>
        <w:spacing w:after="150" w:line="276" w:lineRule="auto"/>
        <w:rPr>
          <w:rFonts w:eastAsia="Times New Roman" w:cs="Helvetica"/>
          <w:color w:val="333333"/>
          <w:lang w:eastAsia="en-GB"/>
          <w:rPrChange w:id="69"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color w:val="333333"/>
          <w:lang w:eastAsia="en-GB"/>
          <w:rPrChange w:id="70" w:author="Rob Martin" w:date="2018-11-14T13:35:00Z">
            <w:rPr>
              <w:rFonts w:ascii="Helvetica" w:eastAsia="Times New Roman" w:hAnsi="Helvetica" w:cs="Helvetica"/>
              <w:color w:val="333333"/>
              <w:sz w:val="20"/>
              <w:szCs w:val="20"/>
              <w:lang w:eastAsia="en-GB"/>
            </w:rPr>
          </w:rPrChange>
        </w:rPr>
        <w:t>The HBW/</w:t>
      </w:r>
      <w:proofErr w:type="spellStart"/>
      <w:r w:rsidRPr="008C6528">
        <w:rPr>
          <w:rFonts w:eastAsia="Times New Roman" w:cs="Helvetica"/>
          <w:color w:val="333333"/>
          <w:lang w:eastAsia="en-GB"/>
          <w:rPrChange w:id="71"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72" w:author="Rob Martin" w:date="2018-11-14T13:35:00Z">
            <w:rPr>
              <w:rFonts w:ascii="Helvetica" w:eastAsia="Times New Roman" w:hAnsi="Helvetica" w:cs="Helvetica"/>
              <w:color w:val="333333"/>
              <w:sz w:val="20"/>
              <w:szCs w:val="20"/>
              <w:lang w:eastAsia="en-GB"/>
            </w:rPr>
          </w:rPrChange>
        </w:rPr>
        <w:t xml:space="preserve"> International Taxonomic Working Group makes decisions on modifications to the Checklist, making extensive use of systematic criteria by which species rank can be consistently assessed where this is necessary (e.g. for newly described species or proposed splits). These criteria (</w:t>
      </w:r>
      <w:r w:rsidRPr="008C6528">
        <w:rPr>
          <w:rFonts w:eastAsia="Times New Roman" w:cs="Helvetica"/>
          <w:color w:val="333333"/>
          <w:lang w:eastAsia="en-GB"/>
          <w:rPrChange w:id="73" w:author="Rob Martin" w:date="2018-11-14T13:35:00Z">
            <w:rPr>
              <w:rFonts w:ascii="Helvetica" w:eastAsia="Times New Roman" w:hAnsi="Helvetica" w:cs="Helvetica"/>
              <w:color w:val="333333"/>
              <w:sz w:val="20"/>
              <w:szCs w:val="20"/>
              <w:lang w:eastAsia="en-GB"/>
            </w:rPr>
          </w:rPrChange>
        </w:rPr>
        <w:fldChar w:fldCharType="begin"/>
      </w:r>
      <w:ins w:id="74" w:author="Rob Martin" w:date="2018-11-14T13:29:00Z">
        <w:r w:rsidRPr="008C6528">
          <w:rPr>
            <w:rFonts w:eastAsia="Times New Roman" w:cs="Helvetica"/>
            <w:color w:val="333333"/>
            <w:lang w:eastAsia="en-GB"/>
            <w:rPrChange w:id="75" w:author="Rob Martin" w:date="2018-11-14T13:35:00Z">
              <w:rPr>
                <w:rFonts w:ascii="Helvetica" w:eastAsia="Times New Roman" w:hAnsi="Helvetica" w:cs="Helvetica"/>
                <w:color w:val="333333"/>
                <w:sz w:val="20"/>
                <w:szCs w:val="20"/>
                <w:lang w:eastAsia="en-GB"/>
              </w:rPr>
            </w:rPrChange>
          </w:rPr>
          <w:instrText>HYPERLINK "https://onlinelibrary.wiley.com/doi/abs/10.1111/j.1474-919X.2010.01051.x" \o "Quantitative criteria for species delimitation" \t "_blank"</w:instrText>
        </w:r>
      </w:ins>
      <w:del w:id="76" w:author="Rob Martin" w:date="2018-11-14T13:29:00Z">
        <w:r w:rsidRPr="008C6528" w:rsidDel="00FA0CD5">
          <w:rPr>
            <w:rFonts w:eastAsia="Times New Roman" w:cs="Helvetica"/>
            <w:color w:val="333333"/>
            <w:lang w:eastAsia="en-GB"/>
            <w:rPrChange w:id="77" w:author="Rob Martin" w:date="2018-11-14T13:35:00Z">
              <w:rPr>
                <w:rFonts w:ascii="Helvetica" w:eastAsia="Times New Roman" w:hAnsi="Helvetica" w:cs="Helvetica"/>
                <w:color w:val="333333"/>
                <w:sz w:val="20"/>
                <w:szCs w:val="20"/>
                <w:lang w:eastAsia="en-GB"/>
              </w:rPr>
            </w:rPrChange>
          </w:rPr>
          <w:delInstrText xml:space="preserve"> HYPERLINK "http://www.zoo.ox.ac.uk/egi/wp-content/uploads/2012/03/Tobiasetal_Ibis2010.pdf" \t "_blank" </w:delInstrText>
        </w:r>
      </w:del>
      <w:ins w:id="78" w:author="Rob Martin" w:date="2018-11-14T13:29:00Z">
        <w:r w:rsidRPr="008C6528">
          <w:rPr>
            <w:rFonts w:eastAsia="Times New Roman" w:cs="Helvetica"/>
            <w:color w:val="333333"/>
            <w:lang w:eastAsia="en-GB"/>
            <w:rPrChange w:id="79" w:author="Rob Martin" w:date="2018-11-14T13:35:00Z">
              <w:rPr>
                <w:rFonts w:ascii="Helvetica" w:eastAsia="Times New Roman" w:hAnsi="Helvetica" w:cs="Helvetica"/>
                <w:color w:val="333333"/>
                <w:sz w:val="20"/>
                <w:szCs w:val="20"/>
                <w:lang w:eastAsia="en-GB"/>
              </w:rPr>
            </w:rPrChange>
          </w:rPr>
        </w:r>
      </w:ins>
      <w:r w:rsidRPr="008C6528">
        <w:rPr>
          <w:rFonts w:eastAsia="Times New Roman" w:cs="Helvetica"/>
          <w:color w:val="333333"/>
          <w:lang w:eastAsia="en-GB"/>
          <w:rPrChange w:id="80" w:author="Rob Martin" w:date="2018-11-14T13:35:00Z">
            <w:rPr>
              <w:rFonts w:ascii="Helvetica" w:eastAsia="Times New Roman" w:hAnsi="Helvetica" w:cs="Helvetica"/>
              <w:color w:val="333333"/>
              <w:sz w:val="20"/>
              <w:szCs w:val="20"/>
              <w:lang w:eastAsia="en-GB"/>
            </w:rPr>
          </w:rPrChange>
        </w:rPr>
        <w:fldChar w:fldCharType="separate"/>
      </w:r>
      <w:r w:rsidRPr="008C6528">
        <w:rPr>
          <w:rFonts w:eastAsia="Times New Roman" w:cs="Helvetica"/>
          <w:color w:val="428BCA"/>
          <w:lang w:eastAsia="en-GB"/>
          <w:rPrChange w:id="81" w:author="Rob Martin" w:date="2018-11-14T13:35:00Z">
            <w:rPr>
              <w:rFonts w:ascii="Helvetica" w:eastAsia="Times New Roman" w:hAnsi="Helvetica" w:cs="Helvetica"/>
              <w:color w:val="428BCA"/>
              <w:sz w:val="20"/>
              <w:szCs w:val="20"/>
              <w:lang w:eastAsia="en-GB"/>
            </w:rPr>
          </w:rPrChange>
        </w:rPr>
        <w:t>Tobias </w:t>
      </w:r>
      <w:r w:rsidRPr="008C6528">
        <w:rPr>
          <w:rFonts w:eastAsia="Times New Roman" w:cs="Helvetica"/>
          <w:i/>
          <w:iCs/>
          <w:color w:val="428BCA"/>
          <w:lang w:eastAsia="en-GB"/>
          <w:rPrChange w:id="82" w:author="Rob Martin" w:date="2018-11-14T13:35:00Z">
            <w:rPr>
              <w:rFonts w:ascii="Helvetica" w:eastAsia="Times New Roman" w:hAnsi="Helvetica" w:cs="Helvetica"/>
              <w:i/>
              <w:iCs/>
              <w:color w:val="428BCA"/>
              <w:sz w:val="20"/>
              <w:szCs w:val="20"/>
              <w:lang w:eastAsia="en-GB"/>
            </w:rPr>
          </w:rPrChange>
        </w:rPr>
        <w:t xml:space="preserve">et </w:t>
      </w:r>
      <w:r w:rsidRPr="008C6528">
        <w:rPr>
          <w:rFonts w:eastAsia="Times New Roman" w:cs="Helvetica"/>
          <w:i/>
          <w:iCs/>
          <w:color w:val="428BCA"/>
          <w:lang w:eastAsia="en-GB"/>
          <w:rPrChange w:id="83" w:author="Rob Martin" w:date="2018-11-14T13:35:00Z">
            <w:rPr>
              <w:rFonts w:ascii="Helvetica" w:eastAsia="Times New Roman" w:hAnsi="Helvetica" w:cs="Helvetica"/>
              <w:i/>
              <w:iCs/>
              <w:color w:val="428BCA"/>
              <w:sz w:val="20"/>
              <w:szCs w:val="20"/>
              <w:lang w:eastAsia="en-GB"/>
            </w:rPr>
          </w:rPrChange>
        </w:rPr>
        <w:t>a</w:t>
      </w:r>
      <w:r w:rsidRPr="008C6528">
        <w:rPr>
          <w:rFonts w:eastAsia="Times New Roman" w:cs="Helvetica"/>
          <w:i/>
          <w:iCs/>
          <w:color w:val="428BCA"/>
          <w:lang w:eastAsia="en-GB"/>
          <w:rPrChange w:id="84" w:author="Rob Martin" w:date="2018-11-14T13:35:00Z">
            <w:rPr>
              <w:rFonts w:ascii="Helvetica" w:eastAsia="Times New Roman" w:hAnsi="Helvetica" w:cs="Helvetica"/>
              <w:i/>
              <w:iCs/>
              <w:color w:val="428BCA"/>
              <w:sz w:val="20"/>
              <w:szCs w:val="20"/>
              <w:lang w:eastAsia="en-GB"/>
            </w:rPr>
          </w:rPrChange>
        </w:rPr>
        <w:t>l</w:t>
      </w:r>
      <w:r w:rsidRPr="008C6528">
        <w:rPr>
          <w:rFonts w:eastAsia="Times New Roman" w:cs="Helvetica"/>
          <w:color w:val="428BCA"/>
          <w:lang w:eastAsia="en-GB"/>
          <w:rPrChange w:id="85" w:author="Rob Martin" w:date="2018-11-14T13:35:00Z">
            <w:rPr>
              <w:rFonts w:ascii="Helvetica" w:eastAsia="Times New Roman" w:hAnsi="Helvetica" w:cs="Helvetica"/>
              <w:color w:val="428BCA"/>
              <w:sz w:val="20"/>
              <w:szCs w:val="20"/>
              <w:lang w:eastAsia="en-GB"/>
            </w:rPr>
          </w:rPrChange>
        </w:rPr>
        <w:t>. 20</w:t>
      </w:r>
      <w:r w:rsidRPr="008C6528">
        <w:rPr>
          <w:rFonts w:eastAsia="Times New Roman" w:cs="Helvetica"/>
          <w:color w:val="428BCA"/>
          <w:lang w:eastAsia="en-GB"/>
          <w:rPrChange w:id="86" w:author="Rob Martin" w:date="2018-11-14T13:35:00Z">
            <w:rPr>
              <w:rFonts w:ascii="Helvetica" w:eastAsia="Times New Roman" w:hAnsi="Helvetica" w:cs="Helvetica"/>
              <w:color w:val="428BCA"/>
              <w:sz w:val="20"/>
              <w:szCs w:val="20"/>
              <w:lang w:eastAsia="en-GB"/>
            </w:rPr>
          </w:rPrChange>
        </w:rPr>
        <w:t>1</w:t>
      </w:r>
      <w:r w:rsidRPr="008C6528">
        <w:rPr>
          <w:rFonts w:eastAsia="Times New Roman" w:cs="Helvetica"/>
          <w:color w:val="428BCA"/>
          <w:lang w:eastAsia="en-GB"/>
          <w:rPrChange w:id="87" w:author="Rob Martin" w:date="2018-11-14T13:35:00Z">
            <w:rPr>
              <w:rFonts w:ascii="Helvetica" w:eastAsia="Times New Roman" w:hAnsi="Helvetica" w:cs="Helvetica"/>
              <w:color w:val="428BCA"/>
              <w:sz w:val="20"/>
              <w:szCs w:val="20"/>
              <w:lang w:eastAsia="en-GB"/>
            </w:rPr>
          </w:rPrChange>
        </w:rPr>
        <w:t>0</w:t>
      </w:r>
      <w:r w:rsidRPr="008C6528">
        <w:rPr>
          <w:rFonts w:eastAsia="Times New Roman" w:cs="Helvetica"/>
          <w:color w:val="333333"/>
          <w:lang w:eastAsia="en-GB"/>
          <w:rPrChange w:id="88" w:author="Rob Martin" w:date="2018-11-14T13:35:00Z">
            <w:rPr>
              <w:rFonts w:ascii="Helvetica" w:eastAsia="Times New Roman" w:hAnsi="Helvetica" w:cs="Helvetica"/>
              <w:color w:val="333333"/>
              <w:sz w:val="20"/>
              <w:szCs w:val="20"/>
              <w:lang w:eastAsia="en-GB"/>
            </w:rPr>
          </w:rPrChange>
        </w:rPr>
        <w:fldChar w:fldCharType="end"/>
      </w:r>
      <w:r w:rsidRPr="008C6528">
        <w:rPr>
          <w:rFonts w:eastAsia="Times New Roman" w:cs="Helvetica"/>
          <w:color w:val="333333"/>
          <w:lang w:eastAsia="en-GB"/>
          <w:rPrChange w:id="89" w:author="Rob Martin" w:date="2018-11-14T13:35:00Z">
            <w:rPr>
              <w:rFonts w:ascii="Helvetica" w:eastAsia="Times New Roman" w:hAnsi="Helvetica" w:cs="Helvetica"/>
              <w:color w:val="333333"/>
              <w:sz w:val="20"/>
              <w:szCs w:val="20"/>
              <w:lang w:eastAsia="en-GB"/>
            </w:rPr>
          </w:rPrChange>
        </w:rPr>
        <w:t xml:space="preserve">) involve weighting morphological and acoustic differences as compared with the nearest believed relative, and are particularly intended to help make decisions involving allopatric taxa (as opposed to those in sympatric, </w:t>
      </w:r>
      <w:proofErr w:type="spellStart"/>
      <w:r w:rsidRPr="008C6528">
        <w:rPr>
          <w:rFonts w:eastAsia="Times New Roman" w:cs="Helvetica"/>
          <w:color w:val="333333"/>
          <w:lang w:eastAsia="en-GB"/>
          <w:rPrChange w:id="90" w:author="Rob Martin" w:date="2018-11-14T13:35:00Z">
            <w:rPr>
              <w:rFonts w:ascii="Helvetica" w:eastAsia="Times New Roman" w:hAnsi="Helvetica" w:cs="Helvetica"/>
              <w:color w:val="333333"/>
              <w:sz w:val="20"/>
              <w:szCs w:val="20"/>
              <w:lang w:eastAsia="en-GB"/>
            </w:rPr>
          </w:rPrChange>
        </w:rPr>
        <w:t>parapatric</w:t>
      </w:r>
      <w:proofErr w:type="spellEnd"/>
      <w:r w:rsidRPr="008C6528">
        <w:rPr>
          <w:rFonts w:eastAsia="Times New Roman" w:cs="Helvetica"/>
          <w:color w:val="333333"/>
          <w:lang w:eastAsia="en-GB"/>
          <w:rPrChange w:id="91" w:author="Rob Martin" w:date="2018-11-14T13:35:00Z">
            <w:rPr>
              <w:rFonts w:ascii="Helvetica" w:eastAsia="Times New Roman" w:hAnsi="Helvetica" w:cs="Helvetica"/>
              <w:color w:val="333333"/>
              <w:sz w:val="20"/>
              <w:szCs w:val="20"/>
              <w:lang w:eastAsia="en-GB"/>
            </w:rPr>
          </w:rPrChange>
        </w:rPr>
        <w:t xml:space="preserve"> or hybrid zone situations, where the situation is generally clearer).</w:t>
      </w:r>
    </w:p>
    <w:p w14:paraId="12B47154" w14:textId="2D5E05B3" w:rsidR="00FA0CD5" w:rsidRPr="008C6528" w:rsidRDefault="00FA0CD5" w:rsidP="00FA0CD5">
      <w:pPr>
        <w:shd w:val="clear" w:color="auto" w:fill="FFFFFF"/>
        <w:spacing w:after="150" w:line="276" w:lineRule="auto"/>
        <w:rPr>
          <w:rFonts w:eastAsia="Times New Roman" w:cs="Helvetica"/>
          <w:color w:val="333333"/>
          <w:lang w:eastAsia="en-GB"/>
          <w:rPrChange w:id="92"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color w:val="333333"/>
          <w:lang w:eastAsia="en-GB"/>
          <w:rPrChange w:id="93" w:author="Rob Martin" w:date="2018-11-14T13:35:00Z">
            <w:rPr>
              <w:rFonts w:ascii="Helvetica" w:eastAsia="Times New Roman" w:hAnsi="Helvetica" w:cs="Helvetica"/>
              <w:color w:val="333333"/>
              <w:sz w:val="20"/>
              <w:szCs w:val="20"/>
              <w:lang w:eastAsia="en-GB"/>
            </w:rPr>
          </w:rPrChange>
        </w:rPr>
        <w:t>Further details on the basis of the Checklist, the application of these criteria and the incorporation of molecular data are given in the Introductions to the two published volumes</w:t>
      </w:r>
      <w:ins w:id="94" w:author="Rob Martin" w:date="2018-11-14T13:55:00Z">
        <w:r w:rsidR="003C2AD0">
          <w:rPr>
            <w:rFonts w:eastAsia="Times New Roman" w:cs="Helvetica"/>
            <w:color w:val="333333"/>
            <w:lang w:eastAsia="en-GB"/>
          </w:rPr>
          <w:t>;</w:t>
        </w:r>
      </w:ins>
      <w:del w:id="95" w:author="Rob Martin" w:date="2018-11-14T13:55:00Z">
        <w:r w:rsidRPr="008C6528" w:rsidDel="003C2AD0">
          <w:rPr>
            <w:rFonts w:eastAsia="Times New Roman" w:cs="Helvetica"/>
            <w:color w:val="333333"/>
            <w:lang w:eastAsia="en-GB"/>
            <w:rPrChange w:id="96" w:author="Rob Martin" w:date="2018-11-14T13:35:00Z">
              <w:rPr>
                <w:rFonts w:ascii="Helvetica" w:eastAsia="Times New Roman" w:hAnsi="Helvetica" w:cs="Helvetica"/>
                <w:color w:val="333333"/>
                <w:sz w:val="20"/>
                <w:szCs w:val="20"/>
                <w:lang w:eastAsia="en-GB"/>
              </w:rPr>
            </w:rPrChange>
          </w:rPr>
          <w:delText>,</w:delText>
        </w:r>
      </w:del>
    </w:p>
    <w:p w14:paraId="2F6C6767" w14:textId="32653477" w:rsidR="00FA0CD5" w:rsidRPr="008C6528" w:rsidRDefault="00FA0CD5" w:rsidP="00FA0CD5">
      <w:pPr>
        <w:shd w:val="clear" w:color="auto" w:fill="FFFFFF"/>
        <w:spacing w:after="150" w:line="276" w:lineRule="auto"/>
        <w:rPr>
          <w:rFonts w:eastAsia="Times New Roman" w:cs="Helvetica"/>
          <w:color w:val="333333"/>
          <w:lang w:eastAsia="en-GB"/>
          <w:rPrChange w:id="97"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color w:val="333333"/>
          <w:lang w:eastAsia="en-GB"/>
          <w:rPrChange w:id="98" w:author="Rob Martin" w:date="2018-11-14T13:35:00Z">
            <w:rPr>
              <w:rFonts w:ascii="Helvetica" w:eastAsia="Times New Roman" w:hAnsi="Helvetica" w:cs="Helvetica"/>
              <w:color w:val="333333"/>
              <w:sz w:val="20"/>
              <w:szCs w:val="20"/>
              <w:lang w:eastAsia="en-GB"/>
            </w:rPr>
          </w:rPrChange>
        </w:rPr>
        <w:fldChar w:fldCharType="begin"/>
      </w:r>
      <w:ins w:id="99" w:author="Rob Martin" w:date="2018-11-14T13:37:00Z">
        <w:r w:rsidR="008C6528">
          <w:rPr>
            <w:rFonts w:eastAsia="Times New Roman" w:cs="Helvetica"/>
            <w:color w:val="333333"/>
            <w:lang w:eastAsia="en-GB"/>
          </w:rPr>
          <w:instrText>HYPERLINK "http://www.hbw.com/sites/default/files/news/2017/Illustrated_Checklist_Vol1-Introduction.pdf" \o "Checklist Volume 1 Introduction" \t "_blank"</w:instrText>
        </w:r>
      </w:ins>
      <w:del w:id="100" w:author="Rob Martin" w:date="2018-11-14T13:37:00Z">
        <w:r w:rsidRPr="008C6528" w:rsidDel="008C6528">
          <w:rPr>
            <w:rFonts w:eastAsia="Times New Roman" w:cs="Helvetica"/>
            <w:color w:val="333333"/>
            <w:lang w:eastAsia="en-GB"/>
            <w:rPrChange w:id="101" w:author="Rob Martin" w:date="2018-11-14T13:35:00Z">
              <w:rPr>
                <w:rFonts w:ascii="Helvetica" w:eastAsia="Times New Roman" w:hAnsi="Helvetica" w:cs="Helvetica"/>
                <w:color w:val="333333"/>
                <w:sz w:val="20"/>
                <w:szCs w:val="20"/>
                <w:lang w:eastAsia="en-GB"/>
              </w:rPr>
            </w:rPrChange>
          </w:rPr>
          <w:delInstrText xml:space="preserve"> HYPERLINK "http://www.hbw.com/sites/default/files/news/2017/Illustrated_Checklist_Vol1-Introduction.pdf" \t "_blank" </w:delInstrText>
        </w:r>
      </w:del>
      <w:ins w:id="102" w:author="Rob Martin" w:date="2018-11-14T13:37:00Z">
        <w:r w:rsidR="008C6528" w:rsidRPr="008C6528">
          <w:rPr>
            <w:rFonts w:eastAsia="Times New Roman" w:cs="Helvetica"/>
            <w:color w:val="333333"/>
            <w:lang w:eastAsia="en-GB"/>
            <w:rPrChange w:id="103" w:author="Rob Martin" w:date="2018-11-14T13:35:00Z">
              <w:rPr>
                <w:rFonts w:eastAsia="Times New Roman" w:cs="Helvetica"/>
                <w:color w:val="333333"/>
                <w:lang w:eastAsia="en-GB"/>
              </w:rPr>
            </w:rPrChange>
          </w:rPr>
        </w:r>
      </w:ins>
      <w:r w:rsidRPr="008C6528">
        <w:rPr>
          <w:rFonts w:eastAsia="Times New Roman" w:cs="Helvetica"/>
          <w:color w:val="333333"/>
          <w:lang w:eastAsia="en-GB"/>
          <w:rPrChange w:id="104" w:author="Rob Martin" w:date="2018-11-14T13:35:00Z">
            <w:rPr>
              <w:rFonts w:ascii="Helvetica" w:eastAsia="Times New Roman" w:hAnsi="Helvetica" w:cs="Helvetica"/>
              <w:color w:val="333333"/>
              <w:sz w:val="20"/>
              <w:szCs w:val="20"/>
              <w:lang w:eastAsia="en-GB"/>
            </w:rPr>
          </w:rPrChange>
        </w:rPr>
        <w:fldChar w:fldCharType="separate"/>
      </w:r>
      <w:r w:rsidRPr="008C6528">
        <w:rPr>
          <w:rFonts w:eastAsia="Times New Roman" w:cs="Helvetica"/>
          <w:color w:val="428BCA"/>
          <w:lang w:eastAsia="en-GB"/>
          <w:rPrChange w:id="105" w:author="Rob Martin" w:date="2018-11-14T13:35:00Z">
            <w:rPr>
              <w:rFonts w:ascii="Helvetica" w:eastAsia="Times New Roman" w:hAnsi="Helvetica" w:cs="Helvetica"/>
              <w:color w:val="428BCA"/>
              <w:sz w:val="20"/>
              <w:szCs w:val="20"/>
              <w:lang w:eastAsia="en-GB"/>
            </w:rPr>
          </w:rPrChange>
        </w:rPr>
        <w:t>Introduction to Volume 1: Non-passerines</w:t>
      </w:r>
      <w:r w:rsidRPr="008C6528">
        <w:rPr>
          <w:rFonts w:eastAsia="Times New Roman" w:cs="Helvetica"/>
          <w:color w:val="333333"/>
          <w:lang w:eastAsia="en-GB"/>
          <w:rPrChange w:id="106" w:author="Rob Martin" w:date="2018-11-14T13:35:00Z">
            <w:rPr>
              <w:rFonts w:ascii="Helvetica" w:eastAsia="Times New Roman" w:hAnsi="Helvetica" w:cs="Helvetica"/>
              <w:color w:val="333333"/>
              <w:sz w:val="20"/>
              <w:szCs w:val="20"/>
              <w:lang w:eastAsia="en-GB"/>
            </w:rPr>
          </w:rPrChange>
        </w:rPr>
        <w:fldChar w:fldCharType="end"/>
      </w:r>
      <w:r w:rsidRPr="008C6528">
        <w:rPr>
          <w:rFonts w:eastAsia="Times New Roman" w:cs="Helvetica"/>
          <w:color w:val="333333"/>
          <w:lang w:eastAsia="en-GB"/>
          <w:rPrChange w:id="107" w:author="Rob Martin" w:date="2018-11-14T13:35:00Z">
            <w:rPr>
              <w:rFonts w:ascii="Helvetica" w:eastAsia="Times New Roman" w:hAnsi="Helvetica" w:cs="Helvetica"/>
              <w:color w:val="333333"/>
              <w:sz w:val="20"/>
              <w:szCs w:val="20"/>
              <w:lang w:eastAsia="en-GB"/>
            </w:rPr>
          </w:rPrChange>
        </w:rPr>
        <w:br/>
      </w:r>
      <w:r w:rsidRPr="008C6528">
        <w:rPr>
          <w:rFonts w:eastAsia="Times New Roman" w:cs="Helvetica"/>
          <w:color w:val="333333"/>
          <w:lang w:eastAsia="en-GB"/>
          <w:rPrChange w:id="108" w:author="Rob Martin" w:date="2018-11-14T13:35:00Z">
            <w:rPr>
              <w:rFonts w:ascii="Helvetica" w:eastAsia="Times New Roman" w:hAnsi="Helvetica" w:cs="Helvetica"/>
              <w:color w:val="333333"/>
              <w:sz w:val="20"/>
              <w:szCs w:val="20"/>
              <w:lang w:eastAsia="en-GB"/>
            </w:rPr>
          </w:rPrChange>
        </w:rPr>
        <w:fldChar w:fldCharType="begin"/>
      </w:r>
      <w:ins w:id="109" w:author="Rob Martin" w:date="2018-11-14T13:37:00Z">
        <w:r w:rsidR="008C6528">
          <w:rPr>
            <w:rFonts w:eastAsia="Times New Roman" w:cs="Helvetica"/>
            <w:color w:val="333333"/>
            <w:lang w:eastAsia="en-GB"/>
          </w:rPr>
          <w:instrText>HYPERLINK "http://www.hbw.com/sites/default/files/news/2017/Illustrated_Checklist_Vol2-Introduction.pdf" \o "Checklist Volume 2 Introduction" \t "_blank"</w:instrText>
        </w:r>
      </w:ins>
      <w:del w:id="110" w:author="Rob Martin" w:date="2018-11-14T13:37:00Z">
        <w:r w:rsidRPr="008C6528" w:rsidDel="008C6528">
          <w:rPr>
            <w:rFonts w:eastAsia="Times New Roman" w:cs="Helvetica"/>
            <w:color w:val="333333"/>
            <w:lang w:eastAsia="en-GB"/>
            <w:rPrChange w:id="111" w:author="Rob Martin" w:date="2018-11-14T13:35:00Z">
              <w:rPr>
                <w:rFonts w:ascii="Helvetica" w:eastAsia="Times New Roman" w:hAnsi="Helvetica" w:cs="Helvetica"/>
                <w:color w:val="333333"/>
                <w:sz w:val="20"/>
                <w:szCs w:val="20"/>
                <w:lang w:eastAsia="en-GB"/>
              </w:rPr>
            </w:rPrChange>
          </w:rPr>
          <w:delInstrText xml:space="preserve"> HYPERLINK "http://www.hbw.com/sites/default/files/news/2017/Illustrated_Checklist_Vol2-Introduction.pdf" \t "_blank" </w:delInstrText>
        </w:r>
      </w:del>
      <w:ins w:id="112" w:author="Rob Martin" w:date="2018-11-14T13:37:00Z">
        <w:r w:rsidR="008C6528" w:rsidRPr="008C6528">
          <w:rPr>
            <w:rFonts w:eastAsia="Times New Roman" w:cs="Helvetica"/>
            <w:color w:val="333333"/>
            <w:lang w:eastAsia="en-GB"/>
            <w:rPrChange w:id="113" w:author="Rob Martin" w:date="2018-11-14T13:35:00Z">
              <w:rPr>
                <w:rFonts w:eastAsia="Times New Roman" w:cs="Helvetica"/>
                <w:color w:val="333333"/>
                <w:lang w:eastAsia="en-GB"/>
              </w:rPr>
            </w:rPrChange>
          </w:rPr>
        </w:r>
      </w:ins>
      <w:r w:rsidRPr="008C6528">
        <w:rPr>
          <w:rFonts w:eastAsia="Times New Roman" w:cs="Helvetica"/>
          <w:color w:val="333333"/>
          <w:lang w:eastAsia="en-GB"/>
          <w:rPrChange w:id="114" w:author="Rob Martin" w:date="2018-11-14T13:35:00Z">
            <w:rPr>
              <w:rFonts w:ascii="Helvetica" w:eastAsia="Times New Roman" w:hAnsi="Helvetica" w:cs="Helvetica"/>
              <w:color w:val="333333"/>
              <w:sz w:val="20"/>
              <w:szCs w:val="20"/>
              <w:lang w:eastAsia="en-GB"/>
            </w:rPr>
          </w:rPrChange>
        </w:rPr>
        <w:fldChar w:fldCharType="separate"/>
      </w:r>
      <w:r w:rsidRPr="008C6528">
        <w:rPr>
          <w:rFonts w:eastAsia="Times New Roman" w:cs="Helvetica"/>
          <w:color w:val="428BCA"/>
          <w:lang w:eastAsia="en-GB"/>
          <w:rPrChange w:id="115" w:author="Rob Martin" w:date="2018-11-14T13:35:00Z">
            <w:rPr>
              <w:rFonts w:ascii="Helvetica" w:eastAsia="Times New Roman" w:hAnsi="Helvetica" w:cs="Helvetica"/>
              <w:color w:val="428BCA"/>
              <w:sz w:val="20"/>
              <w:szCs w:val="20"/>
              <w:lang w:eastAsia="en-GB"/>
            </w:rPr>
          </w:rPrChange>
        </w:rPr>
        <w:t>Introduction to Volume 2: Passerines</w:t>
      </w:r>
      <w:r w:rsidRPr="008C6528">
        <w:rPr>
          <w:rFonts w:eastAsia="Times New Roman" w:cs="Helvetica"/>
          <w:color w:val="333333"/>
          <w:lang w:eastAsia="en-GB"/>
          <w:rPrChange w:id="116" w:author="Rob Martin" w:date="2018-11-14T13:35:00Z">
            <w:rPr>
              <w:rFonts w:ascii="Helvetica" w:eastAsia="Times New Roman" w:hAnsi="Helvetica" w:cs="Helvetica"/>
              <w:color w:val="333333"/>
              <w:sz w:val="20"/>
              <w:szCs w:val="20"/>
              <w:lang w:eastAsia="en-GB"/>
            </w:rPr>
          </w:rPrChange>
        </w:rPr>
        <w:fldChar w:fldCharType="end"/>
      </w:r>
      <w:r w:rsidRPr="008C6528">
        <w:rPr>
          <w:rFonts w:eastAsia="Times New Roman" w:cs="Helvetica"/>
          <w:color w:val="333333"/>
          <w:lang w:eastAsia="en-GB"/>
          <w:rPrChange w:id="117" w:author="Rob Martin" w:date="2018-11-14T13:35:00Z">
            <w:rPr>
              <w:rFonts w:ascii="Helvetica" w:eastAsia="Times New Roman" w:hAnsi="Helvetica" w:cs="Helvetica"/>
              <w:color w:val="333333"/>
              <w:sz w:val="20"/>
              <w:szCs w:val="20"/>
              <w:lang w:eastAsia="en-GB"/>
            </w:rPr>
          </w:rPrChange>
        </w:rPr>
        <w:br/>
      </w:r>
    </w:p>
    <w:p w14:paraId="6CC7A39F" w14:textId="77777777" w:rsidR="00FA0CD5" w:rsidRPr="008C6528" w:rsidRDefault="00FA0CD5" w:rsidP="00FA0CD5">
      <w:pPr>
        <w:shd w:val="clear" w:color="auto" w:fill="FFFFFF"/>
        <w:spacing w:after="150" w:line="276" w:lineRule="auto"/>
        <w:rPr>
          <w:rFonts w:eastAsia="Times New Roman" w:cs="Helvetica"/>
          <w:color w:val="333333"/>
          <w:lang w:eastAsia="en-GB"/>
          <w:rPrChange w:id="118"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b/>
          <w:bCs/>
          <w:color w:val="333333"/>
          <w:lang w:eastAsia="en-GB"/>
          <w:rPrChange w:id="119" w:author="Rob Martin" w:date="2018-11-14T13:35:00Z">
            <w:rPr>
              <w:rFonts w:ascii="Helvetica" w:eastAsia="Times New Roman" w:hAnsi="Helvetica" w:cs="Helvetica"/>
              <w:b/>
              <w:bCs/>
              <w:color w:val="333333"/>
              <w:sz w:val="20"/>
              <w:szCs w:val="20"/>
              <w:lang w:eastAsia="en-GB"/>
            </w:rPr>
          </w:rPrChange>
        </w:rPr>
        <w:t>Archive of earlier versions of the Checklist</w:t>
      </w:r>
    </w:p>
    <w:p w14:paraId="41DCF65C" w14:textId="77777777" w:rsidR="00FA0CD5" w:rsidRPr="008C6528" w:rsidRDefault="00FA0CD5" w:rsidP="00FA0CD5">
      <w:pPr>
        <w:shd w:val="clear" w:color="auto" w:fill="FFFFFF"/>
        <w:spacing w:after="150" w:line="276" w:lineRule="auto"/>
        <w:rPr>
          <w:rFonts w:eastAsia="Times New Roman" w:cs="Helvetica"/>
          <w:color w:val="333333"/>
          <w:lang w:eastAsia="en-GB"/>
          <w:rPrChange w:id="120" w:author="Rob Martin" w:date="2018-11-14T13:35:00Z">
            <w:rPr>
              <w:rFonts w:ascii="Helvetica" w:eastAsia="Times New Roman" w:hAnsi="Helvetica" w:cs="Helvetica"/>
              <w:color w:val="333333"/>
              <w:sz w:val="20"/>
              <w:szCs w:val="20"/>
              <w:lang w:eastAsia="en-GB"/>
            </w:rPr>
          </w:rPrChange>
        </w:rPr>
      </w:pPr>
      <w:r w:rsidRPr="008C6528">
        <w:rPr>
          <w:rFonts w:eastAsia="Times New Roman" w:cs="Helvetica"/>
          <w:color w:val="333333"/>
          <w:lang w:eastAsia="en-GB"/>
          <w:rPrChange w:id="121" w:author="Rob Martin" w:date="2018-11-14T13:35:00Z">
            <w:rPr>
              <w:rFonts w:ascii="Helvetica" w:eastAsia="Times New Roman" w:hAnsi="Helvetica" w:cs="Helvetica"/>
              <w:color w:val="333333"/>
              <w:sz w:val="20"/>
              <w:szCs w:val="20"/>
              <w:lang w:eastAsia="en-GB"/>
            </w:rPr>
          </w:rPrChange>
        </w:rPr>
        <w:t>Prior to the publication of the first volume of the HBW/</w:t>
      </w:r>
      <w:proofErr w:type="spellStart"/>
      <w:r w:rsidRPr="008C6528">
        <w:rPr>
          <w:rFonts w:eastAsia="Times New Roman" w:cs="Helvetica"/>
          <w:color w:val="333333"/>
          <w:lang w:eastAsia="en-GB"/>
          <w:rPrChange w:id="122"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123" w:author="Rob Martin" w:date="2018-11-14T13:35:00Z">
            <w:rPr>
              <w:rFonts w:ascii="Helvetica" w:eastAsia="Times New Roman" w:hAnsi="Helvetica" w:cs="Helvetica"/>
              <w:color w:val="333333"/>
              <w:sz w:val="20"/>
              <w:szCs w:val="20"/>
              <w:lang w:eastAsia="en-GB"/>
            </w:rPr>
          </w:rPrChange>
        </w:rPr>
        <w:t xml:space="preserve"> Checklist (for Non-passerines) in 2014 and the second volume (for Passerines) in 2016, </w:t>
      </w:r>
      <w:proofErr w:type="spellStart"/>
      <w:r w:rsidRPr="008C6528">
        <w:rPr>
          <w:rFonts w:eastAsia="Times New Roman" w:cs="Helvetica"/>
          <w:color w:val="333333"/>
          <w:lang w:eastAsia="en-GB"/>
          <w:rPrChange w:id="124" w:author="Rob Martin" w:date="2018-11-14T13:35:00Z">
            <w:rPr>
              <w:rFonts w:ascii="Helvetica" w:eastAsia="Times New Roman" w:hAnsi="Helvetica" w:cs="Helvetica"/>
              <w:color w:val="333333"/>
              <w:sz w:val="20"/>
              <w:szCs w:val="20"/>
              <w:lang w:eastAsia="en-GB"/>
            </w:rPr>
          </w:rPrChange>
        </w:rPr>
        <w:t>BirdLife</w:t>
      </w:r>
      <w:proofErr w:type="spellEnd"/>
      <w:r w:rsidRPr="008C6528">
        <w:rPr>
          <w:rFonts w:eastAsia="Times New Roman" w:cs="Helvetica"/>
          <w:color w:val="333333"/>
          <w:lang w:eastAsia="en-GB"/>
          <w:rPrChange w:id="125" w:author="Rob Martin" w:date="2018-11-14T13:35:00Z">
            <w:rPr>
              <w:rFonts w:ascii="Helvetica" w:eastAsia="Times New Roman" w:hAnsi="Helvetica" w:cs="Helvetica"/>
              <w:color w:val="333333"/>
              <w:sz w:val="20"/>
              <w:szCs w:val="20"/>
              <w:lang w:eastAsia="en-GB"/>
            </w:rPr>
          </w:rPrChange>
        </w:rPr>
        <w:t xml:space="preserve"> published an annually updated taxonomic checklist based on the taxonomies followed in a number of regional lists.</w:t>
      </w:r>
    </w:p>
    <w:p w14:paraId="35B8DD5F" w14:textId="4760C72A"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26" w:author="Rob Martin" w:date="2018-11-14T13:35:00Z">
            <w:rPr>
              <w:rFonts w:eastAsia="Times New Roman" w:cs="Helvetica"/>
              <w:color w:val="333333"/>
              <w:lang w:eastAsia="en-GB"/>
            </w:rPr>
          </w:rPrChange>
        </w:rPr>
      </w:pPr>
      <w:r w:rsidRPr="008C6528">
        <w:rPr>
          <w:rPrChange w:id="127" w:author="Rob Martin" w:date="2018-11-14T13:35:00Z">
            <w:rPr/>
          </w:rPrChange>
        </w:rPr>
        <w:fldChar w:fldCharType="begin"/>
      </w:r>
      <w:ins w:id="128" w:author="Rob Martin" w:date="2018-11-14T10:19:00Z">
        <w:r w:rsidR="00F66AF9" w:rsidRPr="008C6528">
          <w:rPr>
            <w:rPrChange w:id="129" w:author="Rob Martin" w:date="2018-11-14T13:35:00Z">
              <w:rPr/>
            </w:rPrChange>
          </w:rPr>
          <w:instrText>HYPERLINK "http://datazone.birdlife.org/userfiles/file/Species/Taxonomy/BirdLife_Checklist_Version_0.zip" \o "BirdLife Taxonomic Checklist v0"</w:instrText>
        </w:r>
      </w:ins>
      <w:del w:id="130" w:author="Rob Martin" w:date="2018-11-14T10:19:00Z">
        <w:r w:rsidRPr="008C6528" w:rsidDel="00F66AF9">
          <w:rPr>
            <w:rPrChange w:id="131" w:author="Rob Martin" w:date="2018-11-14T13:35:00Z">
              <w:rPr/>
            </w:rPrChange>
          </w:rPr>
          <w:delInstrText xml:space="preserve"> HYPERLINK "http://datazone.birdlife.org/userfiles/file/Species/Taxonomy/BirdLife_Checklist_Version_0.zip" </w:delInstrText>
        </w:r>
      </w:del>
      <w:ins w:id="132" w:author="Rob Martin" w:date="2018-11-14T10:19:00Z">
        <w:r w:rsidR="00F66AF9" w:rsidRPr="008C6528">
          <w:rPr>
            <w:rPrChange w:id="133" w:author="Rob Martin" w:date="2018-11-14T13:35:00Z">
              <w:rPr/>
            </w:rPrChange>
          </w:rPr>
        </w:r>
      </w:ins>
      <w:r w:rsidRPr="008C6528">
        <w:rPr>
          <w:rPrChange w:id="134" w:author="Rob Martin" w:date="2018-11-14T13:35:00Z">
            <w:rPr/>
          </w:rPrChange>
        </w:rPr>
        <w:fldChar w:fldCharType="separate"/>
      </w:r>
      <w:r w:rsidR="009F12F9" w:rsidRPr="008C6528">
        <w:rPr>
          <w:rFonts w:eastAsia="Times New Roman" w:cs="Helvetica"/>
          <w:color w:val="428BCA"/>
          <w:lang w:eastAsia="en-GB"/>
          <w:rPrChange w:id="135" w:author="Rob Martin" w:date="2018-11-14T13:35:00Z">
            <w:rPr>
              <w:rFonts w:eastAsia="Times New Roman" w:cs="Helvetica"/>
              <w:color w:val="428BCA"/>
              <w:lang w:eastAsia="en-GB"/>
            </w:rPr>
          </w:rPrChange>
        </w:rPr>
        <w:t>Version 0.0 (2007)</w:t>
      </w:r>
      <w:r w:rsidRPr="008C6528">
        <w:rPr>
          <w:rFonts w:eastAsia="Times New Roman" w:cs="Helvetica"/>
          <w:color w:val="428BCA"/>
          <w:lang w:eastAsia="en-GB"/>
          <w:rPrChange w:id="136" w:author="Rob Martin" w:date="2018-11-14T13:35:00Z">
            <w:rPr>
              <w:rFonts w:eastAsia="Times New Roman" w:cs="Helvetica"/>
              <w:color w:val="428BCA"/>
              <w:lang w:eastAsia="en-GB"/>
            </w:rPr>
          </w:rPrChange>
        </w:rPr>
        <w:fldChar w:fldCharType="end"/>
      </w:r>
    </w:p>
    <w:p w14:paraId="10115B88" w14:textId="62FFAA7F"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37" w:author="Rob Martin" w:date="2018-11-14T13:35:00Z">
            <w:rPr>
              <w:rFonts w:eastAsia="Times New Roman" w:cs="Helvetica"/>
              <w:color w:val="333333"/>
              <w:lang w:eastAsia="en-GB"/>
            </w:rPr>
          </w:rPrChange>
        </w:rPr>
      </w:pPr>
      <w:r w:rsidRPr="008C6528">
        <w:rPr>
          <w:rPrChange w:id="138" w:author="Rob Martin" w:date="2018-11-14T13:35:00Z">
            <w:rPr/>
          </w:rPrChange>
        </w:rPr>
        <w:lastRenderedPageBreak/>
        <w:fldChar w:fldCharType="begin"/>
      </w:r>
      <w:ins w:id="139" w:author="Rob Martin" w:date="2018-11-14T10:20:00Z">
        <w:r w:rsidR="00F66AF9" w:rsidRPr="008C6528">
          <w:rPr>
            <w:rPrChange w:id="140" w:author="Rob Martin" w:date="2018-11-14T13:35:00Z">
              <w:rPr/>
            </w:rPrChange>
          </w:rPr>
          <w:instrText>HYPERLINK "http://datazone.birdlife.org/userfiles/file/Species/Taxonomy/BirdLife_Checklist_Version_1.zip" \o "BirdLife Taxonomic Checklist v1"</w:instrText>
        </w:r>
      </w:ins>
      <w:del w:id="141" w:author="Rob Martin" w:date="2018-11-14T10:20:00Z">
        <w:r w:rsidRPr="008C6528" w:rsidDel="00F66AF9">
          <w:rPr>
            <w:rPrChange w:id="142" w:author="Rob Martin" w:date="2018-11-14T13:35:00Z">
              <w:rPr/>
            </w:rPrChange>
          </w:rPr>
          <w:delInstrText xml:space="preserve"> HYPERLINK "http://datazone.birdlife.org/userfiles/file/Species/Taxonomy</w:delInstrText>
        </w:r>
        <w:r w:rsidRPr="008C6528" w:rsidDel="00F66AF9">
          <w:rPr>
            <w:rPrChange w:id="143" w:author="Rob Martin" w:date="2018-11-14T13:35:00Z">
              <w:rPr/>
            </w:rPrChange>
          </w:rPr>
          <w:delInstrText xml:space="preserve">/BirdLife_Checklist_Version_1.zip" </w:delInstrText>
        </w:r>
      </w:del>
      <w:ins w:id="144" w:author="Rob Martin" w:date="2018-11-14T10:20:00Z">
        <w:r w:rsidR="00F66AF9" w:rsidRPr="008C6528">
          <w:rPr>
            <w:rPrChange w:id="145" w:author="Rob Martin" w:date="2018-11-14T13:35:00Z">
              <w:rPr/>
            </w:rPrChange>
          </w:rPr>
        </w:r>
      </w:ins>
      <w:r w:rsidRPr="008C6528">
        <w:rPr>
          <w:rPrChange w:id="146" w:author="Rob Martin" w:date="2018-11-14T13:35:00Z">
            <w:rPr/>
          </w:rPrChange>
        </w:rPr>
        <w:fldChar w:fldCharType="separate"/>
      </w:r>
      <w:r w:rsidR="009F12F9" w:rsidRPr="008C6528">
        <w:rPr>
          <w:rFonts w:eastAsia="Times New Roman" w:cs="Helvetica"/>
          <w:color w:val="428BCA"/>
          <w:lang w:eastAsia="en-GB"/>
          <w:rPrChange w:id="147" w:author="Rob Martin" w:date="2018-11-14T13:35:00Z">
            <w:rPr>
              <w:rFonts w:eastAsia="Times New Roman" w:cs="Helvetica"/>
              <w:color w:val="428BCA"/>
              <w:lang w:eastAsia="en-GB"/>
            </w:rPr>
          </w:rPrChange>
        </w:rPr>
        <w:t>Version 1.0 (2008)</w:t>
      </w:r>
      <w:r w:rsidRPr="008C6528">
        <w:rPr>
          <w:rFonts w:eastAsia="Times New Roman" w:cs="Helvetica"/>
          <w:color w:val="428BCA"/>
          <w:lang w:eastAsia="en-GB"/>
          <w:rPrChange w:id="148" w:author="Rob Martin" w:date="2018-11-14T13:35:00Z">
            <w:rPr>
              <w:rFonts w:eastAsia="Times New Roman" w:cs="Helvetica"/>
              <w:color w:val="428BCA"/>
              <w:lang w:eastAsia="en-GB"/>
            </w:rPr>
          </w:rPrChange>
        </w:rPr>
        <w:fldChar w:fldCharType="end"/>
      </w:r>
    </w:p>
    <w:p w14:paraId="04F137F7" w14:textId="10AA0B51"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49" w:author="Rob Martin" w:date="2018-11-14T13:35:00Z">
            <w:rPr>
              <w:rFonts w:eastAsia="Times New Roman" w:cs="Helvetica"/>
              <w:color w:val="333333"/>
              <w:lang w:eastAsia="en-GB"/>
            </w:rPr>
          </w:rPrChange>
        </w:rPr>
      </w:pPr>
      <w:r w:rsidRPr="008C6528">
        <w:rPr>
          <w:rPrChange w:id="150" w:author="Rob Martin" w:date="2018-11-14T13:35:00Z">
            <w:rPr/>
          </w:rPrChange>
        </w:rPr>
        <w:fldChar w:fldCharType="begin"/>
      </w:r>
      <w:ins w:id="151" w:author="Rob Martin" w:date="2018-11-14T10:20:00Z">
        <w:r w:rsidR="00F66AF9" w:rsidRPr="008C6528">
          <w:rPr>
            <w:rPrChange w:id="152" w:author="Rob Martin" w:date="2018-11-14T13:35:00Z">
              <w:rPr/>
            </w:rPrChange>
          </w:rPr>
          <w:instrText>HYPERLINK "http://datazone.birdlife.org/userfiles/file/Species/Taxonomy/BirdLife_Checklist_Version_2.zip" \o "BirdLife Taxonomic Checklist v2"</w:instrText>
        </w:r>
      </w:ins>
      <w:del w:id="153" w:author="Rob Martin" w:date="2018-11-14T10:20:00Z">
        <w:r w:rsidRPr="008C6528" w:rsidDel="00F66AF9">
          <w:rPr>
            <w:rPrChange w:id="154" w:author="Rob Martin" w:date="2018-11-14T13:35:00Z">
              <w:rPr/>
            </w:rPrChange>
          </w:rPr>
          <w:delInstrText xml:space="preserve"> HYPERLINK "http://datazone.birdlife.org/userfiles/file/Species/Taxonomy/BirdLife_Checklist_Version_2.zip" </w:delInstrText>
        </w:r>
      </w:del>
      <w:ins w:id="155" w:author="Rob Martin" w:date="2018-11-14T10:20:00Z">
        <w:r w:rsidR="00F66AF9" w:rsidRPr="008C6528">
          <w:rPr>
            <w:rPrChange w:id="156" w:author="Rob Martin" w:date="2018-11-14T13:35:00Z">
              <w:rPr/>
            </w:rPrChange>
          </w:rPr>
        </w:r>
      </w:ins>
      <w:r w:rsidRPr="008C6528">
        <w:rPr>
          <w:rPrChange w:id="157" w:author="Rob Martin" w:date="2018-11-14T13:35:00Z">
            <w:rPr/>
          </w:rPrChange>
        </w:rPr>
        <w:fldChar w:fldCharType="separate"/>
      </w:r>
      <w:r w:rsidR="009F12F9" w:rsidRPr="008C6528">
        <w:rPr>
          <w:rFonts w:eastAsia="Times New Roman" w:cs="Helvetica"/>
          <w:color w:val="428BCA"/>
          <w:lang w:eastAsia="en-GB"/>
          <w:rPrChange w:id="158" w:author="Rob Martin" w:date="2018-11-14T13:35:00Z">
            <w:rPr>
              <w:rFonts w:eastAsia="Times New Roman" w:cs="Helvetica"/>
              <w:color w:val="428BCA"/>
              <w:lang w:eastAsia="en-GB"/>
            </w:rPr>
          </w:rPrChange>
        </w:rPr>
        <w:t>Version 2.0 (2009)</w:t>
      </w:r>
      <w:r w:rsidRPr="008C6528">
        <w:rPr>
          <w:rFonts w:eastAsia="Times New Roman" w:cs="Helvetica"/>
          <w:color w:val="428BCA"/>
          <w:lang w:eastAsia="en-GB"/>
          <w:rPrChange w:id="159" w:author="Rob Martin" w:date="2018-11-14T13:35:00Z">
            <w:rPr>
              <w:rFonts w:eastAsia="Times New Roman" w:cs="Helvetica"/>
              <w:color w:val="428BCA"/>
              <w:lang w:eastAsia="en-GB"/>
            </w:rPr>
          </w:rPrChange>
        </w:rPr>
        <w:fldChar w:fldCharType="end"/>
      </w:r>
    </w:p>
    <w:p w14:paraId="34FCC41D" w14:textId="71306900"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60" w:author="Rob Martin" w:date="2018-11-14T13:35:00Z">
            <w:rPr>
              <w:rFonts w:eastAsia="Times New Roman" w:cs="Helvetica"/>
              <w:color w:val="333333"/>
              <w:lang w:eastAsia="en-GB"/>
            </w:rPr>
          </w:rPrChange>
        </w:rPr>
      </w:pPr>
      <w:r w:rsidRPr="008C6528">
        <w:rPr>
          <w:rPrChange w:id="161" w:author="Rob Martin" w:date="2018-11-14T13:35:00Z">
            <w:rPr/>
          </w:rPrChange>
        </w:rPr>
        <w:fldChar w:fldCharType="begin"/>
      </w:r>
      <w:ins w:id="162" w:author="Rob Martin" w:date="2018-11-14T10:20:00Z">
        <w:r w:rsidR="00F66AF9" w:rsidRPr="008C6528">
          <w:rPr>
            <w:rPrChange w:id="163" w:author="Rob Martin" w:date="2018-11-14T13:35:00Z">
              <w:rPr/>
            </w:rPrChange>
          </w:rPr>
          <w:instrText>HYPERLINK "http://datazone.birdlife.org/userfiles/file/Species/Taxonomy/BirdLife_Checklist_Version_3.zip" \o "BirdLife Taxonomic Checklist v3"</w:instrText>
        </w:r>
      </w:ins>
      <w:del w:id="164" w:author="Rob Martin" w:date="2018-11-14T10:20:00Z">
        <w:r w:rsidRPr="008C6528" w:rsidDel="00F66AF9">
          <w:rPr>
            <w:rPrChange w:id="165" w:author="Rob Martin" w:date="2018-11-14T13:35:00Z">
              <w:rPr/>
            </w:rPrChange>
          </w:rPr>
          <w:delInstrText xml:space="preserve"> HYPERLINK "http://datazone.birdlife.org/userfiles/file/Species/Taxono</w:delInstrText>
        </w:r>
        <w:r w:rsidRPr="008C6528" w:rsidDel="00F66AF9">
          <w:rPr>
            <w:rPrChange w:id="166" w:author="Rob Martin" w:date="2018-11-14T13:35:00Z">
              <w:rPr/>
            </w:rPrChange>
          </w:rPr>
          <w:delInstrText xml:space="preserve">my/BirdLife_Checklist_Version_3.zip" </w:delInstrText>
        </w:r>
      </w:del>
      <w:ins w:id="167" w:author="Rob Martin" w:date="2018-11-14T10:20:00Z">
        <w:r w:rsidR="00F66AF9" w:rsidRPr="008C6528">
          <w:rPr>
            <w:rPrChange w:id="168" w:author="Rob Martin" w:date="2018-11-14T13:35:00Z">
              <w:rPr/>
            </w:rPrChange>
          </w:rPr>
        </w:r>
      </w:ins>
      <w:r w:rsidRPr="008C6528">
        <w:rPr>
          <w:rPrChange w:id="169" w:author="Rob Martin" w:date="2018-11-14T13:35:00Z">
            <w:rPr/>
          </w:rPrChange>
        </w:rPr>
        <w:fldChar w:fldCharType="separate"/>
      </w:r>
      <w:r w:rsidR="009F12F9" w:rsidRPr="008C6528">
        <w:rPr>
          <w:rFonts w:eastAsia="Times New Roman" w:cs="Helvetica"/>
          <w:color w:val="428BCA"/>
          <w:lang w:eastAsia="en-GB"/>
          <w:rPrChange w:id="170" w:author="Rob Martin" w:date="2018-11-14T13:35:00Z">
            <w:rPr>
              <w:rFonts w:eastAsia="Times New Roman" w:cs="Helvetica"/>
              <w:color w:val="428BCA"/>
              <w:lang w:eastAsia="en-GB"/>
            </w:rPr>
          </w:rPrChange>
        </w:rPr>
        <w:t>Version 3.0 (2010)</w:t>
      </w:r>
      <w:r w:rsidRPr="008C6528">
        <w:rPr>
          <w:rFonts w:eastAsia="Times New Roman" w:cs="Helvetica"/>
          <w:color w:val="428BCA"/>
          <w:lang w:eastAsia="en-GB"/>
          <w:rPrChange w:id="171" w:author="Rob Martin" w:date="2018-11-14T13:35:00Z">
            <w:rPr>
              <w:rFonts w:eastAsia="Times New Roman" w:cs="Helvetica"/>
              <w:color w:val="428BCA"/>
              <w:lang w:eastAsia="en-GB"/>
            </w:rPr>
          </w:rPrChange>
        </w:rPr>
        <w:fldChar w:fldCharType="end"/>
      </w:r>
    </w:p>
    <w:p w14:paraId="5FFC6E04" w14:textId="3D83352B"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72" w:author="Rob Martin" w:date="2018-11-14T13:35:00Z">
            <w:rPr>
              <w:rFonts w:eastAsia="Times New Roman" w:cs="Helvetica"/>
              <w:color w:val="333333"/>
              <w:lang w:eastAsia="en-GB"/>
            </w:rPr>
          </w:rPrChange>
        </w:rPr>
      </w:pPr>
      <w:r w:rsidRPr="008C6528">
        <w:rPr>
          <w:rPrChange w:id="173" w:author="Rob Martin" w:date="2018-11-14T13:35:00Z">
            <w:rPr/>
          </w:rPrChange>
        </w:rPr>
        <w:fldChar w:fldCharType="begin"/>
      </w:r>
      <w:ins w:id="174" w:author="Rob Martin" w:date="2018-11-14T10:21:00Z">
        <w:r w:rsidR="00F66AF9" w:rsidRPr="008C6528">
          <w:rPr>
            <w:rPrChange w:id="175" w:author="Rob Martin" w:date="2018-11-14T13:35:00Z">
              <w:rPr/>
            </w:rPrChange>
          </w:rPr>
          <w:instrText>HYPERLINK "http://datazone.birdlife.org/userfiles/file/Species/Taxonomy/BirdLife_Checklist_Version_4.zip" \o "BirdLife Taxonomic Checklist v4"</w:instrText>
        </w:r>
      </w:ins>
      <w:del w:id="176" w:author="Rob Martin" w:date="2018-11-14T10:21:00Z">
        <w:r w:rsidRPr="008C6528" w:rsidDel="00F66AF9">
          <w:rPr>
            <w:rPrChange w:id="177" w:author="Rob Martin" w:date="2018-11-14T13:35:00Z">
              <w:rPr/>
            </w:rPrChange>
          </w:rPr>
          <w:delInstrText xml:space="preserve"> HYPERLINK "http://datazone.birdlife.org/userfiles/file/Species/Taxonomy/BirdLife_Checklist_Version_4.zip" </w:delInstrText>
        </w:r>
      </w:del>
      <w:ins w:id="178" w:author="Rob Martin" w:date="2018-11-14T10:21:00Z">
        <w:r w:rsidR="00F66AF9" w:rsidRPr="008C6528">
          <w:rPr>
            <w:rPrChange w:id="179" w:author="Rob Martin" w:date="2018-11-14T13:35:00Z">
              <w:rPr/>
            </w:rPrChange>
          </w:rPr>
        </w:r>
      </w:ins>
      <w:r w:rsidRPr="008C6528">
        <w:rPr>
          <w:rPrChange w:id="180" w:author="Rob Martin" w:date="2018-11-14T13:35:00Z">
            <w:rPr/>
          </w:rPrChange>
        </w:rPr>
        <w:fldChar w:fldCharType="separate"/>
      </w:r>
      <w:r w:rsidR="009F12F9" w:rsidRPr="008C6528">
        <w:rPr>
          <w:rFonts w:eastAsia="Times New Roman" w:cs="Helvetica"/>
          <w:color w:val="428BCA"/>
          <w:lang w:eastAsia="en-GB"/>
          <w:rPrChange w:id="181" w:author="Rob Martin" w:date="2018-11-14T13:35:00Z">
            <w:rPr>
              <w:rFonts w:eastAsia="Times New Roman" w:cs="Helvetica"/>
              <w:color w:val="428BCA"/>
              <w:lang w:eastAsia="en-GB"/>
            </w:rPr>
          </w:rPrChange>
        </w:rPr>
        <w:t>Version 4.0 (2011)</w:t>
      </w:r>
      <w:r w:rsidRPr="008C6528">
        <w:rPr>
          <w:rFonts w:eastAsia="Times New Roman" w:cs="Helvetica"/>
          <w:color w:val="428BCA"/>
          <w:lang w:eastAsia="en-GB"/>
          <w:rPrChange w:id="182" w:author="Rob Martin" w:date="2018-11-14T13:35:00Z">
            <w:rPr>
              <w:rFonts w:eastAsia="Times New Roman" w:cs="Helvetica"/>
              <w:color w:val="428BCA"/>
              <w:lang w:eastAsia="en-GB"/>
            </w:rPr>
          </w:rPrChange>
        </w:rPr>
        <w:fldChar w:fldCharType="end"/>
      </w:r>
    </w:p>
    <w:p w14:paraId="7215755A" w14:textId="2E56C4DD"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83" w:author="Rob Martin" w:date="2018-11-14T13:35:00Z">
            <w:rPr>
              <w:rFonts w:eastAsia="Times New Roman" w:cs="Helvetica"/>
              <w:color w:val="333333"/>
              <w:lang w:eastAsia="en-GB"/>
            </w:rPr>
          </w:rPrChange>
        </w:rPr>
      </w:pPr>
      <w:r w:rsidRPr="008C6528">
        <w:rPr>
          <w:rPrChange w:id="184" w:author="Rob Martin" w:date="2018-11-14T13:35:00Z">
            <w:rPr/>
          </w:rPrChange>
        </w:rPr>
        <w:fldChar w:fldCharType="begin"/>
      </w:r>
      <w:ins w:id="185" w:author="Rob Martin" w:date="2018-11-14T10:22:00Z">
        <w:r w:rsidR="00F66AF9" w:rsidRPr="008C6528">
          <w:rPr>
            <w:rPrChange w:id="186" w:author="Rob Martin" w:date="2018-11-14T13:35:00Z">
              <w:rPr/>
            </w:rPrChange>
          </w:rPr>
          <w:instrText>HYPERLINK "http://datazone.birdlife.org/userfiles/file/Species/Taxonomy/BirdLife_Checklist_Version_50.zip" \o "BirdLife Taxonomic Checklist v5"</w:instrText>
        </w:r>
      </w:ins>
      <w:del w:id="187" w:author="Rob Martin" w:date="2018-11-14T10:21:00Z">
        <w:r w:rsidRPr="008C6528" w:rsidDel="00F66AF9">
          <w:rPr>
            <w:rPrChange w:id="188" w:author="Rob Martin" w:date="2018-11-14T13:35:00Z">
              <w:rPr/>
            </w:rPrChange>
          </w:rPr>
          <w:delInstrText xml:space="preserve"> HYPERLINK "http://datazone.birdlife.org/userfiles/file/Species/Taxonomy/BirdLife_Checklist_Version_50.zip" </w:delInstrText>
        </w:r>
      </w:del>
      <w:ins w:id="189" w:author="Rob Martin" w:date="2018-11-14T10:22:00Z">
        <w:r w:rsidR="00F66AF9" w:rsidRPr="008C6528">
          <w:rPr>
            <w:rPrChange w:id="190" w:author="Rob Martin" w:date="2018-11-14T13:35:00Z">
              <w:rPr/>
            </w:rPrChange>
          </w:rPr>
        </w:r>
      </w:ins>
      <w:r w:rsidRPr="008C6528">
        <w:rPr>
          <w:rPrChange w:id="191" w:author="Rob Martin" w:date="2018-11-14T13:35:00Z">
            <w:rPr/>
          </w:rPrChange>
        </w:rPr>
        <w:fldChar w:fldCharType="separate"/>
      </w:r>
      <w:r w:rsidR="009F12F9" w:rsidRPr="008C6528">
        <w:rPr>
          <w:rFonts w:eastAsia="Times New Roman" w:cs="Helvetica"/>
          <w:color w:val="428BCA"/>
          <w:lang w:eastAsia="en-GB"/>
          <w:rPrChange w:id="192" w:author="Rob Martin" w:date="2018-11-14T13:35:00Z">
            <w:rPr>
              <w:rFonts w:eastAsia="Times New Roman" w:cs="Helvetica"/>
              <w:color w:val="428BCA"/>
              <w:lang w:eastAsia="en-GB"/>
            </w:rPr>
          </w:rPrChange>
        </w:rPr>
        <w:t>Version 5.0 (June 2012)</w:t>
      </w:r>
      <w:r w:rsidRPr="008C6528">
        <w:rPr>
          <w:rFonts w:eastAsia="Times New Roman" w:cs="Helvetica"/>
          <w:color w:val="428BCA"/>
          <w:lang w:eastAsia="en-GB"/>
          <w:rPrChange w:id="193" w:author="Rob Martin" w:date="2018-11-14T13:35:00Z">
            <w:rPr>
              <w:rFonts w:eastAsia="Times New Roman" w:cs="Helvetica"/>
              <w:color w:val="428BCA"/>
              <w:lang w:eastAsia="en-GB"/>
            </w:rPr>
          </w:rPrChange>
        </w:rPr>
        <w:fldChar w:fldCharType="end"/>
      </w:r>
    </w:p>
    <w:p w14:paraId="3C43FF19" w14:textId="61AF5E6D"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194" w:author="Rob Martin" w:date="2018-11-14T13:35:00Z">
            <w:rPr>
              <w:rFonts w:eastAsia="Times New Roman" w:cs="Helvetica"/>
              <w:color w:val="333333"/>
              <w:lang w:eastAsia="en-GB"/>
            </w:rPr>
          </w:rPrChange>
        </w:rPr>
      </w:pPr>
      <w:r w:rsidRPr="008C6528">
        <w:rPr>
          <w:rPrChange w:id="195" w:author="Rob Martin" w:date="2018-11-14T13:35:00Z">
            <w:rPr/>
          </w:rPrChange>
        </w:rPr>
        <w:fldChar w:fldCharType="begin"/>
      </w:r>
      <w:ins w:id="196" w:author="Rob Martin" w:date="2018-11-14T10:23:00Z">
        <w:r w:rsidR="00F66AF9" w:rsidRPr="008C6528">
          <w:rPr>
            <w:rPrChange w:id="197" w:author="Rob Martin" w:date="2018-11-14T13:35:00Z">
              <w:rPr/>
            </w:rPrChange>
          </w:rPr>
          <w:instrText>HYPERLINK "http://datazone.birdlife.org/userfiles/file/Species/Taxonomy/BirdLife_Checklist_Version_51.zip" \o "BirdLife Taxonomic Checklist v5.1"</w:instrText>
        </w:r>
      </w:ins>
      <w:del w:id="198" w:author="Rob Martin" w:date="2018-11-14T10:23:00Z">
        <w:r w:rsidRPr="008C6528" w:rsidDel="00F66AF9">
          <w:rPr>
            <w:rPrChange w:id="199" w:author="Rob Martin" w:date="2018-11-14T13:35:00Z">
              <w:rPr/>
            </w:rPrChange>
          </w:rPr>
          <w:delInstrText xml:space="preserve"> HYPERLINK "http://datazone.birdlife.org/userfiles/file/Species/Taxonomy/BirdLife_Checklist_Version_51.zip" </w:delInstrText>
        </w:r>
      </w:del>
      <w:ins w:id="200" w:author="Rob Martin" w:date="2018-11-14T10:23:00Z">
        <w:r w:rsidR="00F66AF9" w:rsidRPr="008C6528">
          <w:rPr>
            <w:rPrChange w:id="201" w:author="Rob Martin" w:date="2018-11-14T13:35:00Z">
              <w:rPr/>
            </w:rPrChange>
          </w:rPr>
        </w:r>
      </w:ins>
      <w:r w:rsidRPr="008C6528">
        <w:rPr>
          <w:rPrChange w:id="202" w:author="Rob Martin" w:date="2018-11-14T13:35:00Z">
            <w:rPr/>
          </w:rPrChange>
        </w:rPr>
        <w:fldChar w:fldCharType="separate"/>
      </w:r>
      <w:r w:rsidR="009F12F9" w:rsidRPr="008C6528">
        <w:rPr>
          <w:rFonts w:eastAsia="Times New Roman" w:cs="Helvetica"/>
          <w:color w:val="428BCA"/>
          <w:lang w:eastAsia="en-GB"/>
          <w:rPrChange w:id="203" w:author="Rob Martin" w:date="2018-11-14T13:35:00Z">
            <w:rPr>
              <w:rFonts w:eastAsia="Times New Roman" w:cs="Helvetica"/>
              <w:color w:val="428BCA"/>
              <w:lang w:eastAsia="en-GB"/>
            </w:rPr>
          </w:rPrChange>
        </w:rPr>
        <w:t>Version 5.1 (October 2012)</w:t>
      </w:r>
      <w:r w:rsidRPr="008C6528">
        <w:rPr>
          <w:rFonts w:eastAsia="Times New Roman" w:cs="Helvetica"/>
          <w:color w:val="428BCA"/>
          <w:lang w:eastAsia="en-GB"/>
          <w:rPrChange w:id="204" w:author="Rob Martin" w:date="2018-11-14T13:35:00Z">
            <w:rPr>
              <w:rFonts w:eastAsia="Times New Roman" w:cs="Helvetica"/>
              <w:color w:val="428BCA"/>
              <w:lang w:eastAsia="en-GB"/>
            </w:rPr>
          </w:rPrChange>
        </w:rPr>
        <w:fldChar w:fldCharType="end"/>
      </w:r>
    </w:p>
    <w:p w14:paraId="179E303C" w14:textId="3DF31588"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205" w:author="Rob Martin" w:date="2018-11-14T13:35:00Z">
            <w:rPr>
              <w:rFonts w:eastAsia="Times New Roman" w:cs="Helvetica"/>
              <w:color w:val="333333"/>
              <w:lang w:eastAsia="en-GB"/>
            </w:rPr>
          </w:rPrChange>
        </w:rPr>
      </w:pPr>
      <w:r w:rsidRPr="008C6528">
        <w:rPr>
          <w:rPrChange w:id="206" w:author="Rob Martin" w:date="2018-11-14T13:35:00Z">
            <w:rPr/>
          </w:rPrChange>
        </w:rPr>
        <w:fldChar w:fldCharType="begin"/>
      </w:r>
      <w:ins w:id="207" w:author="Rob Martin" w:date="2018-11-14T10:23:00Z">
        <w:r w:rsidR="00F66AF9" w:rsidRPr="008C6528">
          <w:rPr>
            <w:rPrChange w:id="208" w:author="Rob Martin" w:date="2018-11-14T13:35:00Z">
              <w:rPr/>
            </w:rPrChange>
          </w:rPr>
          <w:instrText>HYPERLINK "http://datazone.birdlife.org/userfiles/file/Species/Taxonomy/BirdLife_Checklist_Version_6.zip" \o "BirdLife Taxonomic Checklist v6"</w:instrText>
        </w:r>
      </w:ins>
      <w:del w:id="209" w:author="Rob Martin" w:date="2018-11-14T10:23:00Z">
        <w:r w:rsidRPr="008C6528" w:rsidDel="00F66AF9">
          <w:rPr>
            <w:rPrChange w:id="210" w:author="Rob Martin" w:date="2018-11-14T13:35:00Z">
              <w:rPr/>
            </w:rPrChange>
          </w:rPr>
          <w:delInstrText xml:space="preserve"> HYPERLINK "http://datazone.birdlife.org/userfiles/file/Species/Taxonomy/BirdLife_Checklist_Version_6.zip" </w:delInstrText>
        </w:r>
      </w:del>
      <w:ins w:id="211" w:author="Rob Martin" w:date="2018-11-14T10:23:00Z">
        <w:r w:rsidR="00F66AF9" w:rsidRPr="008C6528">
          <w:rPr>
            <w:rPrChange w:id="212" w:author="Rob Martin" w:date="2018-11-14T13:35:00Z">
              <w:rPr/>
            </w:rPrChange>
          </w:rPr>
        </w:r>
      </w:ins>
      <w:r w:rsidRPr="008C6528">
        <w:rPr>
          <w:rPrChange w:id="213" w:author="Rob Martin" w:date="2018-11-14T13:35:00Z">
            <w:rPr/>
          </w:rPrChange>
        </w:rPr>
        <w:fldChar w:fldCharType="separate"/>
      </w:r>
      <w:r w:rsidR="009F12F9" w:rsidRPr="008C6528">
        <w:rPr>
          <w:rFonts w:eastAsia="Times New Roman" w:cs="Helvetica"/>
          <w:color w:val="428BCA"/>
          <w:lang w:eastAsia="en-GB"/>
          <w:rPrChange w:id="214" w:author="Rob Martin" w:date="2018-11-14T13:35:00Z">
            <w:rPr>
              <w:rFonts w:eastAsia="Times New Roman" w:cs="Helvetica"/>
              <w:color w:val="428BCA"/>
              <w:lang w:eastAsia="en-GB"/>
            </w:rPr>
          </w:rPrChange>
        </w:rPr>
        <w:t>Version 6 (November 2013)</w:t>
      </w:r>
      <w:r w:rsidRPr="008C6528">
        <w:rPr>
          <w:rFonts w:eastAsia="Times New Roman" w:cs="Helvetica"/>
          <w:color w:val="428BCA"/>
          <w:lang w:eastAsia="en-GB"/>
          <w:rPrChange w:id="215" w:author="Rob Martin" w:date="2018-11-14T13:35:00Z">
            <w:rPr>
              <w:rFonts w:eastAsia="Times New Roman" w:cs="Helvetica"/>
              <w:color w:val="428BCA"/>
              <w:lang w:eastAsia="en-GB"/>
            </w:rPr>
          </w:rPrChange>
        </w:rPr>
        <w:fldChar w:fldCharType="end"/>
      </w:r>
    </w:p>
    <w:p w14:paraId="2AAD3295" w14:textId="1A050808"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216" w:author="Rob Martin" w:date="2018-11-14T13:35:00Z">
            <w:rPr>
              <w:rFonts w:eastAsia="Times New Roman" w:cs="Helvetica"/>
              <w:color w:val="333333"/>
              <w:lang w:eastAsia="en-GB"/>
            </w:rPr>
          </w:rPrChange>
        </w:rPr>
      </w:pPr>
      <w:r w:rsidRPr="008C6528">
        <w:rPr>
          <w:rPrChange w:id="217" w:author="Rob Martin" w:date="2018-11-14T13:35:00Z">
            <w:rPr/>
          </w:rPrChange>
        </w:rPr>
        <w:fldChar w:fldCharType="begin"/>
      </w:r>
      <w:ins w:id="218" w:author="Rob Martin" w:date="2018-11-14T10:23:00Z">
        <w:r w:rsidR="00F66AF9" w:rsidRPr="008C6528">
          <w:rPr>
            <w:rPrChange w:id="219" w:author="Rob Martin" w:date="2018-11-14T13:35:00Z">
              <w:rPr/>
            </w:rPrChange>
          </w:rPr>
          <w:instrText>HYPERLINK "http://datazone.birdlife.org/userfiles/file/Species/Taxonomy/BirdLife_Checklist_Version_61.zip" \o "BirdLife Taxonomic Checklist v6.1"</w:instrText>
        </w:r>
      </w:ins>
      <w:del w:id="220" w:author="Rob Martin" w:date="2018-11-14T10:23:00Z">
        <w:r w:rsidRPr="008C6528" w:rsidDel="00F66AF9">
          <w:rPr>
            <w:rPrChange w:id="221" w:author="Rob Martin" w:date="2018-11-14T13:35:00Z">
              <w:rPr/>
            </w:rPrChange>
          </w:rPr>
          <w:delInstrText xml:space="preserve"> HYPERLINK "http://datazone.birdlife.org/userfiles/file/Species/Taxonomy/BirdLife_Checklist_Version_61.</w:delInstrText>
        </w:r>
        <w:r w:rsidRPr="008C6528" w:rsidDel="00F66AF9">
          <w:rPr>
            <w:rPrChange w:id="222" w:author="Rob Martin" w:date="2018-11-14T13:35:00Z">
              <w:rPr/>
            </w:rPrChange>
          </w:rPr>
          <w:delInstrText xml:space="preserve">zip" </w:delInstrText>
        </w:r>
      </w:del>
      <w:ins w:id="223" w:author="Rob Martin" w:date="2018-11-14T10:23:00Z">
        <w:r w:rsidR="00F66AF9" w:rsidRPr="008C6528">
          <w:rPr>
            <w:rPrChange w:id="224" w:author="Rob Martin" w:date="2018-11-14T13:35:00Z">
              <w:rPr/>
            </w:rPrChange>
          </w:rPr>
        </w:r>
      </w:ins>
      <w:r w:rsidRPr="008C6528">
        <w:rPr>
          <w:rPrChange w:id="225" w:author="Rob Martin" w:date="2018-11-14T13:35:00Z">
            <w:rPr/>
          </w:rPrChange>
        </w:rPr>
        <w:fldChar w:fldCharType="separate"/>
      </w:r>
      <w:r w:rsidR="009F12F9" w:rsidRPr="008C6528">
        <w:rPr>
          <w:rFonts w:eastAsia="Times New Roman" w:cs="Helvetica"/>
          <w:color w:val="428BCA"/>
          <w:lang w:eastAsia="en-GB"/>
          <w:rPrChange w:id="226" w:author="Rob Martin" w:date="2018-11-14T13:35:00Z">
            <w:rPr>
              <w:rFonts w:eastAsia="Times New Roman" w:cs="Helvetica"/>
              <w:color w:val="428BCA"/>
              <w:lang w:eastAsia="en-GB"/>
            </w:rPr>
          </w:rPrChange>
        </w:rPr>
        <w:t>Version 6.1 (February 2014)</w:t>
      </w:r>
      <w:r w:rsidRPr="008C6528">
        <w:rPr>
          <w:rFonts w:eastAsia="Times New Roman" w:cs="Helvetica"/>
          <w:color w:val="428BCA"/>
          <w:lang w:eastAsia="en-GB"/>
          <w:rPrChange w:id="227" w:author="Rob Martin" w:date="2018-11-14T13:35:00Z">
            <w:rPr>
              <w:rFonts w:eastAsia="Times New Roman" w:cs="Helvetica"/>
              <w:color w:val="428BCA"/>
              <w:lang w:eastAsia="en-GB"/>
            </w:rPr>
          </w:rPrChange>
        </w:rPr>
        <w:fldChar w:fldCharType="end"/>
      </w:r>
    </w:p>
    <w:p w14:paraId="517A4E3A" w14:textId="26545A66"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228" w:author="Rob Martin" w:date="2018-11-14T13:35:00Z">
            <w:rPr>
              <w:rFonts w:eastAsia="Times New Roman" w:cs="Helvetica"/>
              <w:color w:val="333333"/>
              <w:lang w:eastAsia="en-GB"/>
            </w:rPr>
          </w:rPrChange>
        </w:rPr>
      </w:pPr>
      <w:r w:rsidRPr="008C6528">
        <w:rPr>
          <w:rPrChange w:id="229" w:author="Rob Martin" w:date="2018-11-14T13:35:00Z">
            <w:rPr/>
          </w:rPrChange>
        </w:rPr>
        <w:fldChar w:fldCharType="begin"/>
      </w:r>
      <w:ins w:id="230" w:author="Rob Martin" w:date="2018-11-14T10:24:00Z">
        <w:r w:rsidR="00F66AF9" w:rsidRPr="008C6528">
          <w:rPr>
            <w:rPrChange w:id="231" w:author="Rob Martin" w:date="2018-11-14T13:35:00Z">
              <w:rPr/>
            </w:rPrChange>
          </w:rPr>
          <w:instrText>HYPERLINK "http://datazone.birdlife.org/userfiles/file/Species/Taxonomy/BirdLife_Checklist_Version_70.zip" \o "BirdLife Taxonomic Checklist v7"</w:instrText>
        </w:r>
      </w:ins>
      <w:del w:id="232" w:author="Rob Martin" w:date="2018-11-14T10:24:00Z">
        <w:r w:rsidRPr="008C6528" w:rsidDel="00F66AF9">
          <w:rPr>
            <w:rPrChange w:id="233" w:author="Rob Martin" w:date="2018-11-14T13:35:00Z">
              <w:rPr/>
            </w:rPrChange>
          </w:rPr>
          <w:delInstrText xml:space="preserve"> HYPERLINK "http://datazone.birdlife.org/userfiles/file/Species/Taxonomy/BirdLife_Checklist_Version_70.zip" </w:delInstrText>
        </w:r>
      </w:del>
      <w:ins w:id="234" w:author="Rob Martin" w:date="2018-11-14T10:24:00Z">
        <w:r w:rsidR="00F66AF9" w:rsidRPr="008C6528">
          <w:rPr>
            <w:rPrChange w:id="235" w:author="Rob Martin" w:date="2018-11-14T13:35:00Z">
              <w:rPr/>
            </w:rPrChange>
          </w:rPr>
        </w:r>
      </w:ins>
      <w:r w:rsidRPr="008C6528">
        <w:rPr>
          <w:rPrChange w:id="236" w:author="Rob Martin" w:date="2018-11-14T13:35:00Z">
            <w:rPr/>
          </w:rPrChange>
        </w:rPr>
        <w:fldChar w:fldCharType="separate"/>
      </w:r>
      <w:r w:rsidR="009F12F9" w:rsidRPr="008C6528">
        <w:rPr>
          <w:rFonts w:eastAsia="Times New Roman" w:cs="Helvetica"/>
          <w:color w:val="428BCA"/>
          <w:lang w:eastAsia="en-GB"/>
          <w:rPrChange w:id="237" w:author="Rob Martin" w:date="2018-11-14T13:35:00Z">
            <w:rPr>
              <w:rFonts w:eastAsia="Times New Roman" w:cs="Helvetica"/>
              <w:color w:val="428BCA"/>
              <w:lang w:eastAsia="en-GB"/>
            </w:rPr>
          </w:rPrChange>
        </w:rPr>
        <w:t>Version 7 (July 2014)</w:t>
      </w:r>
      <w:r w:rsidRPr="008C6528">
        <w:rPr>
          <w:rFonts w:eastAsia="Times New Roman" w:cs="Helvetica"/>
          <w:color w:val="428BCA"/>
          <w:lang w:eastAsia="en-GB"/>
          <w:rPrChange w:id="238" w:author="Rob Martin" w:date="2018-11-14T13:35:00Z">
            <w:rPr>
              <w:rFonts w:eastAsia="Times New Roman" w:cs="Helvetica"/>
              <w:color w:val="428BCA"/>
              <w:lang w:eastAsia="en-GB"/>
            </w:rPr>
          </w:rPrChange>
        </w:rPr>
        <w:fldChar w:fldCharType="end"/>
      </w:r>
    </w:p>
    <w:p w14:paraId="5C17E794" w14:textId="12DA92D5"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Change w:id="239" w:author="Rob Martin" w:date="2018-11-14T13:35:00Z">
            <w:rPr>
              <w:rFonts w:eastAsia="Times New Roman" w:cs="Helvetica"/>
              <w:color w:val="333333"/>
              <w:lang w:eastAsia="en-GB"/>
            </w:rPr>
          </w:rPrChange>
        </w:rPr>
      </w:pPr>
      <w:r w:rsidRPr="008C6528">
        <w:rPr>
          <w:rPrChange w:id="240" w:author="Rob Martin" w:date="2018-11-14T13:35:00Z">
            <w:rPr/>
          </w:rPrChange>
        </w:rPr>
        <w:fldChar w:fldCharType="begin"/>
      </w:r>
      <w:ins w:id="241" w:author="Rob Martin" w:date="2018-11-14T10:19:00Z">
        <w:r w:rsidR="00F66AF9" w:rsidRPr="008C6528">
          <w:rPr>
            <w:rPrChange w:id="242" w:author="Rob Martin" w:date="2018-11-14T13:35:00Z">
              <w:rPr/>
            </w:rPrChange>
          </w:rPr>
          <w:instrText>HYPERLINK "http://datazone.birdlife.org/userfiles/file/Species/Taxonomy/BirdLife_Checklist_Version_80.zip" \o "BirdLife Taxonomic Checklist v8"</w:instrText>
        </w:r>
      </w:ins>
      <w:del w:id="243" w:author="Rob Martin" w:date="2018-11-14T10:19:00Z">
        <w:r w:rsidRPr="008C6528" w:rsidDel="00F66AF9">
          <w:rPr>
            <w:rPrChange w:id="244" w:author="Rob Martin" w:date="2018-11-14T13:35:00Z">
              <w:rPr/>
            </w:rPrChange>
          </w:rPr>
          <w:delInstrText xml:space="preserve"> HYPERLINK "http://datazone.birdlife.org/userfiles/file/Species/Taxonomy/BirdLife_Check</w:delInstrText>
        </w:r>
        <w:r w:rsidRPr="008C6528" w:rsidDel="00F66AF9">
          <w:rPr>
            <w:rPrChange w:id="245" w:author="Rob Martin" w:date="2018-11-14T13:35:00Z">
              <w:rPr/>
            </w:rPrChange>
          </w:rPr>
          <w:delInstrText xml:space="preserve">list_Version_80.zip" </w:delInstrText>
        </w:r>
      </w:del>
      <w:ins w:id="246" w:author="Rob Martin" w:date="2018-11-14T10:19:00Z">
        <w:r w:rsidR="00F66AF9" w:rsidRPr="008C6528">
          <w:rPr>
            <w:rPrChange w:id="247" w:author="Rob Martin" w:date="2018-11-14T13:35:00Z">
              <w:rPr/>
            </w:rPrChange>
          </w:rPr>
        </w:r>
      </w:ins>
      <w:r w:rsidRPr="008C6528">
        <w:rPr>
          <w:rPrChange w:id="248" w:author="Rob Martin" w:date="2018-11-14T13:35:00Z">
            <w:rPr/>
          </w:rPrChange>
        </w:rPr>
        <w:fldChar w:fldCharType="separate"/>
      </w:r>
      <w:r w:rsidR="009F12F9" w:rsidRPr="008C6528">
        <w:rPr>
          <w:rFonts w:eastAsia="Times New Roman" w:cs="Helvetica"/>
          <w:color w:val="428BCA"/>
          <w:lang w:eastAsia="en-GB"/>
          <w:rPrChange w:id="249" w:author="Rob Martin" w:date="2018-11-14T13:35:00Z">
            <w:rPr>
              <w:rFonts w:eastAsia="Times New Roman" w:cs="Helvetica"/>
              <w:color w:val="428BCA"/>
              <w:lang w:eastAsia="en-GB"/>
            </w:rPr>
          </w:rPrChange>
        </w:rPr>
        <w:t>Version 8 (October 2015)</w:t>
      </w:r>
      <w:r w:rsidRPr="008C6528">
        <w:rPr>
          <w:rFonts w:eastAsia="Times New Roman" w:cs="Helvetica"/>
          <w:color w:val="428BCA"/>
          <w:lang w:eastAsia="en-GB"/>
          <w:rPrChange w:id="250" w:author="Rob Martin" w:date="2018-11-14T13:35:00Z">
            <w:rPr>
              <w:rFonts w:eastAsia="Times New Roman" w:cs="Helvetica"/>
              <w:color w:val="428BCA"/>
              <w:lang w:eastAsia="en-GB"/>
            </w:rPr>
          </w:rPrChange>
        </w:rPr>
        <w:fldChar w:fldCharType="end"/>
      </w:r>
    </w:p>
    <w:p w14:paraId="12C7E16C" w14:textId="429F0792" w:rsidR="00A1595B"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Change w:id="251" w:author="Rob Martin" w:date="2018-11-14T13:35:00Z">
            <w:rPr>
              <w:rFonts w:eastAsia="Times New Roman" w:cs="Helvetica"/>
              <w:color w:val="2E74B5" w:themeColor="accent1" w:themeShade="BF"/>
              <w:lang w:eastAsia="en-GB"/>
            </w:rPr>
          </w:rPrChange>
        </w:rPr>
      </w:pPr>
      <w:r w:rsidRPr="008C6528">
        <w:rPr>
          <w:rPrChange w:id="252" w:author="Rob Martin" w:date="2018-11-14T13:35:00Z">
            <w:rPr/>
          </w:rPrChange>
        </w:rPr>
        <w:fldChar w:fldCharType="begin"/>
      </w:r>
      <w:ins w:id="253" w:author="Rob Martin" w:date="2018-11-14T10:18:00Z">
        <w:r w:rsidR="00F66AF9" w:rsidRPr="008C6528">
          <w:rPr>
            <w:rPrChange w:id="254" w:author="Rob Martin" w:date="2018-11-14T13:35:00Z">
              <w:rPr/>
            </w:rPrChange>
          </w:rPr>
          <w:instrText>HYPERLINK "http://datazone.birdlife.org/userfiles/file/Species/Taxonomy/BirdLife_Checklist_Version_90.zip" \o "BirdLife Taxonomic Checklist v9"</w:instrText>
        </w:r>
      </w:ins>
      <w:del w:id="255" w:author="Rob Martin" w:date="2018-11-14T10:18:00Z">
        <w:r w:rsidRPr="008C6528" w:rsidDel="00F66AF9">
          <w:rPr>
            <w:rPrChange w:id="256" w:author="Rob Martin" w:date="2018-11-14T13:35:00Z">
              <w:rPr/>
            </w:rPrChange>
          </w:rPr>
          <w:delInstrText xml:space="preserve"> HYPERLINK "http://datazone.birdlife.org/userfiles/file/Species/Taxonomy/BirdLife_Checklist_Version_90.zip" </w:delInstrText>
        </w:r>
      </w:del>
      <w:ins w:id="257" w:author="Rob Martin" w:date="2018-11-14T10:18:00Z">
        <w:r w:rsidR="00F66AF9" w:rsidRPr="008C6528">
          <w:rPr>
            <w:rPrChange w:id="258" w:author="Rob Martin" w:date="2018-11-14T13:35:00Z">
              <w:rPr/>
            </w:rPrChange>
          </w:rPr>
        </w:r>
      </w:ins>
      <w:r w:rsidRPr="008C6528">
        <w:rPr>
          <w:rPrChange w:id="259" w:author="Rob Martin" w:date="2018-11-14T13:35:00Z">
            <w:rPr/>
          </w:rPrChange>
        </w:rPr>
        <w:fldChar w:fldCharType="separate"/>
      </w:r>
      <w:r w:rsidR="00A1595B" w:rsidRPr="008C6528">
        <w:rPr>
          <w:rStyle w:val="Hyperlink"/>
          <w:rFonts w:eastAsia="Times New Roman" w:cs="Helvetica"/>
          <w:color w:val="2E74B5" w:themeColor="accent1" w:themeShade="BF"/>
          <w:u w:val="none"/>
          <w:lang w:eastAsia="en-GB"/>
          <w:rPrChange w:id="260" w:author="Rob Martin" w:date="2018-11-14T13:35:00Z">
            <w:rPr>
              <w:rStyle w:val="Hyperlink"/>
              <w:rFonts w:eastAsia="Times New Roman" w:cs="Helvetica"/>
              <w:color w:val="2E74B5" w:themeColor="accent1" w:themeShade="BF"/>
              <w:u w:val="none"/>
              <w:lang w:eastAsia="en-GB"/>
            </w:rPr>
          </w:rPrChange>
        </w:rPr>
        <w:t>Version 9 (December 2016)</w:t>
      </w:r>
      <w:r w:rsidRPr="008C6528">
        <w:rPr>
          <w:rStyle w:val="Hyperlink"/>
          <w:rFonts w:eastAsia="Times New Roman" w:cs="Helvetica"/>
          <w:color w:val="2E74B5" w:themeColor="accent1" w:themeShade="BF"/>
          <w:u w:val="none"/>
          <w:lang w:eastAsia="en-GB"/>
          <w:rPrChange w:id="261" w:author="Rob Martin" w:date="2018-11-14T13:35:00Z">
            <w:rPr>
              <w:rStyle w:val="Hyperlink"/>
              <w:rFonts w:eastAsia="Times New Roman" w:cs="Helvetica"/>
              <w:color w:val="2E74B5" w:themeColor="accent1" w:themeShade="BF"/>
              <w:u w:val="none"/>
              <w:lang w:eastAsia="en-GB"/>
            </w:rPr>
          </w:rPrChange>
        </w:rPr>
        <w:fldChar w:fldCharType="end"/>
      </w:r>
    </w:p>
    <w:p w14:paraId="191FA243" w14:textId="39ADB3B1" w:rsidR="00A1595B"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Change w:id="262" w:author="Rob Martin" w:date="2018-11-14T13:35:00Z">
            <w:rPr>
              <w:rFonts w:eastAsia="Times New Roman" w:cs="Helvetica"/>
              <w:color w:val="2E74B5" w:themeColor="accent1" w:themeShade="BF"/>
              <w:lang w:eastAsia="en-GB"/>
            </w:rPr>
          </w:rPrChange>
        </w:rPr>
      </w:pPr>
      <w:r w:rsidRPr="008C6528">
        <w:rPr>
          <w:rPrChange w:id="263" w:author="Rob Martin" w:date="2018-11-14T13:35:00Z">
            <w:rPr/>
          </w:rPrChange>
        </w:rPr>
        <w:fldChar w:fldCharType="begin"/>
      </w:r>
      <w:ins w:id="264" w:author="Rob Martin" w:date="2018-11-14T10:17:00Z">
        <w:r w:rsidR="00F66AF9" w:rsidRPr="008C6528">
          <w:rPr>
            <w:rPrChange w:id="265" w:author="Rob Martin" w:date="2018-11-14T13:35:00Z">
              <w:rPr/>
            </w:rPrChange>
          </w:rPr>
          <w:instrText>HYPERLINK "http://datazone.birdlife.org/userfiles/file/Species/Taxonomy/BirdLife_Checklist_Version_91.zip" \o "Birdlife Taxonomic Checklist v9.1"</w:instrText>
        </w:r>
      </w:ins>
      <w:del w:id="266" w:author="Rob Martin" w:date="2018-11-14T10:17:00Z">
        <w:r w:rsidRPr="008C6528" w:rsidDel="00F66AF9">
          <w:rPr>
            <w:rPrChange w:id="267" w:author="Rob Martin" w:date="2018-11-14T13:35:00Z">
              <w:rPr/>
            </w:rPrChange>
          </w:rPr>
          <w:delInstrText xml:space="preserve"> HYPERLINK "http://datazone.birdlife.org/userfiles/file/Species/Taxono</w:delInstrText>
        </w:r>
        <w:r w:rsidRPr="008C6528" w:rsidDel="00F66AF9">
          <w:rPr>
            <w:rPrChange w:id="268" w:author="Rob Martin" w:date="2018-11-14T13:35:00Z">
              <w:rPr/>
            </w:rPrChange>
          </w:rPr>
          <w:delInstrText xml:space="preserve">my/BirdLife_Checklist_Version_91.zip" </w:delInstrText>
        </w:r>
      </w:del>
      <w:ins w:id="269" w:author="Rob Martin" w:date="2018-11-14T10:17:00Z">
        <w:r w:rsidR="00F66AF9" w:rsidRPr="008C6528">
          <w:rPr>
            <w:rPrChange w:id="270" w:author="Rob Martin" w:date="2018-11-14T13:35:00Z">
              <w:rPr/>
            </w:rPrChange>
          </w:rPr>
        </w:r>
      </w:ins>
      <w:r w:rsidRPr="008C6528">
        <w:rPr>
          <w:rPrChange w:id="271" w:author="Rob Martin" w:date="2018-11-14T13:35:00Z">
            <w:rPr/>
          </w:rPrChange>
        </w:rPr>
        <w:fldChar w:fldCharType="separate"/>
      </w:r>
      <w:r w:rsidR="00A1595B" w:rsidRPr="008C6528">
        <w:rPr>
          <w:rStyle w:val="Hyperlink"/>
          <w:rFonts w:eastAsia="Times New Roman" w:cs="Helvetica"/>
          <w:color w:val="2E74B5" w:themeColor="accent1" w:themeShade="BF"/>
          <w:u w:val="none"/>
          <w:lang w:eastAsia="en-GB"/>
          <w:rPrChange w:id="272" w:author="Rob Martin" w:date="2018-11-14T13:35:00Z">
            <w:rPr>
              <w:rStyle w:val="Hyperlink"/>
              <w:rFonts w:eastAsia="Times New Roman" w:cs="Helvetica"/>
              <w:color w:val="2E74B5" w:themeColor="accent1" w:themeShade="BF"/>
              <w:u w:val="none"/>
              <w:lang w:eastAsia="en-GB"/>
            </w:rPr>
          </w:rPrChange>
        </w:rPr>
        <w:t>Version 9.1 (June 2017)</w:t>
      </w:r>
      <w:r w:rsidRPr="008C6528">
        <w:rPr>
          <w:rStyle w:val="Hyperlink"/>
          <w:rFonts w:eastAsia="Times New Roman" w:cs="Helvetica"/>
          <w:color w:val="2E74B5" w:themeColor="accent1" w:themeShade="BF"/>
          <w:u w:val="none"/>
          <w:lang w:eastAsia="en-GB"/>
          <w:rPrChange w:id="273" w:author="Rob Martin" w:date="2018-11-14T13:35:00Z">
            <w:rPr>
              <w:rStyle w:val="Hyperlink"/>
              <w:rFonts w:eastAsia="Times New Roman" w:cs="Helvetica"/>
              <w:color w:val="2E74B5" w:themeColor="accent1" w:themeShade="BF"/>
              <w:u w:val="none"/>
              <w:lang w:eastAsia="en-GB"/>
            </w:rPr>
          </w:rPrChange>
        </w:rPr>
        <w:fldChar w:fldCharType="end"/>
      </w:r>
    </w:p>
    <w:p w14:paraId="00CD4419" w14:textId="643B7007" w:rsidR="00BA4FFA"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Change w:id="274" w:author="Rob Martin" w:date="2018-11-14T13:35:00Z">
            <w:rPr>
              <w:rFonts w:eastAsia="Times New Roman" w:cs="Helvetica"/>
              <w:color w:val="2E74B5" w:themeColor="accent1" w:themeShade="BF"/>
              <w:lang w:eastAsia="en-GB"/>
            </w:rPr>
          </w:rPrChange>
        </w:rPr>
      </w:pPr>
      <w:r w:rsidRPr="008C6528">
        <w:rPr>
          <w:rPrChange w:id="275" w:author="Rob Martin" w:date="2018-11-14T13:35:00Z">
            <w:rPr/>
          </w:rPrChange>
        </w:rPr>
        <w:fldChar w:fldCharType="begin"/>
      </w:r>
      <w:ins w:id="276" w:author="Rob Martin" w:date="2018-11-14T10:16:00Z">
        <w:r w:rsidR="00F66AF9" w:rsidRPr="008C6528">
          <w:rPr>
            <w:rPrChange w:id="277" w:author="Rob Martin" w:date="2018-11-14T13:35:00Z">
              <w:rPr/>
            </w:rPrChange>
          </w:rPr>
          <w:instrText>HYPERLINK "http://datazone.birdlife.org/userfiles/file/Species/Taxonomy/HBW-BirdLife_Checklist_Version_2.zip" \o "HBW-BirdLife v2"</w:instrText>
        </w:r>
      </w:ins>
      <w:del w:id="278" w:author="Rob Martin" w:date="2018-11-14T10:15:00Z">
        <w:r w:rsidRPr="008C6528" w:rsidDel="00F66AF9">
          <w:rPr>
            <w:rPrChange w:id="279" w:author="Rob Martin" w:date="2018-11-14T13:35:00Z">
              <w:rPr/>
            </w:rPrChange>
          </w:rPr>
          <w:delInstrText xml:space="preserve"> HYPERLINK "http://datazone.birdlife.org/userfiles/file/Species/Taxonomy/HBW-BirdLife_Checklist_Version_2.zip" </w:delInstrText>
        </w:r>
      </w:del>
      <w:ins w:id="280" w:author="Rob Martin" w:date="2018-11-14T10:16:00Z">
        <w:r w:rsidR="00F66AF9" w:rsidRPr="008C6528">
          <w:rPr>
            <w:rPrChange w:id="281" w:author="Rob Martin" w:date="2018-11-14T13:35:00Z">
              <w:rPr/>
            </w:rPrChange>
          </w:rPr>
        </w:r>
      </w:ins>
      <w:r w:rsidRPr="008C6528">
        <w:rPr>
          <w:rPrChange w:id="282" w:author="Rob Martin" w:date="2018-11-14T13:35:00Z">
            <w:rPr/>
          </w:rPrChange>
        </w:rPr>
        <w:fldChar w:fldCharType="separate"/>
      </w:r>
      <w:r w:rsidR="00A1595B" w:rsidRPr="008C6528">
        <w:rPr>
          <w:rStyle w:val="Hyperlink"/>
          <w:rFonts w:eastAsia="Times New Roman" w:cs="Helvetica"/>
          <w:color w:val="2E74B5" w:themeColor="accent1" w:themeShade="BF"/>
          <w:u w:val="none"/>
          <w:lang w:eastAsia="en-GB"/>
          <w:rPrChange w:id="283" w:author="Rob Martin" w:date="2018-11-14T13:35:00Z">
            <w:rPr>
              <w:rStyle w:val="Hyperlink"/>
              <w:rFonts w:eastAsia="Times New Roman" w:cs="Helvetica"/>
              <w:color w:val="2E74B5" w:themeColor="accent1" w:themeShade="BF"/>
              <w:u w:val="none"/>
              <w:lang w:eastAsia="en-GB"/>
            </w:rPr>
          </w:rPrChange>
        </w:rPr>
        <w:t>HBW-</w:t>
      </w:r>
      <w:proofErr w:type="spellStart"/>
      <w:r w:rsidR="00A1595B" w:rsidRPr="008C6528">
        <w:rPr>
          <w:rStyle w:val="Hyperlink"/>
          <w:rFonts w:eastAsia="Times New Roman" w:cs="Helvetica"/>
          <w:color w:val="2E74B5" w:themeColor="accent1" w:themeShade="BF"/>
          <w:u w:val="none"/>
          <w:lang w:eastAsia="en-GB"/>
          <w:rPrChange w:id="284" w:author="Rob Martin" w:date="2018-11-14T13:35:00Z">
            <w:rPr>
              <w:rStyle w:val="Hyperlink"/>
              <w:rFonts w:eastAsia="Times New Roman" w:cs="Helvetica"/>
              <w:color w:val="2E74B5" w:themeColor="accent1" w:themeShade="BF"/>
              <w:u w:val="none"/>
              <w:lang w:eastAsia="en-GB"/>
            </w:rPr>
          </w:rPrChange>
        </w:rPr>
        <w:t>BirdLife</w:t>
      </w:r>
      <w:proofErr w:type="spellEnd"/>
      <w:r w:rsidR="00A1595B" w:rsidRPr="008C6528">
        <w:rPr>
          <w:rStyle w:val="Hyperlink"/>
          <w:rFonts w:eastAsia="Times New Roman" w:cs="Helvetica"/>
          <w:color w:val="2E74B5" w:themeColor="accent1" w:themeShade="BF"/>
          <w:u w:val="none"/>
          <w:lang w:eastAsia="en-GB"/>
          <w:rPrChange w:id="285" w:author="Rob Martin" w:date="2018-11-14T13:35:00Z">
            <w:rPr>
              <w:rStyle w:val="Hyperlink"/>
              <w:rFonts w:eastAsia="Times New Roman" w:cs="Helvetica"/>
              <w:color w:val="2E74B5" w:themeColor="accent1" w:themeShade="BF"/>
              <w:u w:val="none"/>
              <w:lang w:eastAsia="en-GB"/>
            </w:rPr>
          </w:rPrChange>
        </w:rPr>
        <w:t xml:space="preserve"> Version 2.0 (December 2017)</w:t>
      </w:r>
      <w:r w:rsidRPr="008C6528">
        <w:rPr>
          <w:rStyle w:val="Hyperlink"/>
          <w:rFonts w:eastAsia="Times New Roman" w:cs="Helvetica"/>
          <w:color w:val="2E74B5" w:themeColor="accent1" w:themeShade="BF"/>
          <w:u w:val="none"/>
          <w:lang w:eastAsia="en-GB"/>
          <w:rPrChange w:id="286" w:author="Rob Martin" w:date="2018-11-14T13:35:00Z">
            <w:rPr>
              <w:rStyle w:val="Hyperlink"/>
              <w:rFonts w:eastAsia="Times New Roman" w:cs="Helvetica"/>
              <w:color w:val="2E74B5" w:themeColor="accent1" w:themeShade="BF"/>
              <w:u w:val="none"/>
              <w:lang w:eastAsia="en-GB"/>
            </w:rPr>
          </w:rPrChange>
        </w:rPr>
        <w:fldChar w:fldCharType="end"/>
      </w:r>
      <w:r w:rsidR="005A636B" w:rsidRPr="008C6528">
        <w:rPr>
          <w:rFonts w:eastAsia="Times New Roman" w:cs="Helvetica"/>
          <w:color w:val="2E74B5" w:themeColor="accent1" w:themeShade="BF"/>
          <w:lang w:eastAsia="en-GB"/>
          <w:rPrChange w:id="287" w:author="Rob Martin" w:date="2018-11-14T13:35:00Z">
            <w:rPr>
              <w:rFonts w:eastAsia="Times New Roman" w:cs="Helvetica"/>
              <w:color w:val="2E74B5" w:themeColor="accent1" w:themeShade="BF"/>
              <w:lang w:eastAsia="en-GB"/>
            </w:rPr>
          </w:rPrChange>
        </w:rPr>
        <w:t xml:space="preserve"> </w:t>
      </w:r>
    </w:p>
    <w:p w14:paraId="44B6610E" w14:textId="68C0AEF1" w:rsidR="00A1595B" w:rsidRPr="008C6528" w:rsidRDefault="00F66AF9" w:rsidP="009F12F9">
      <w:pPr>
        <w:numPr>
          <w:ilvl w:val="0"/>
          <w:numId w:val="1"/>
        </w:numPr>
        <w:shd w:val="clear" w:color="auto" w:fill="FFFFFF"/>
        <w:spacing w:before="100" w:beforeAutospacing="1" w:after="100" w:afterAutospacing="1" w:line="240" w:lineRule="auto"/>
        <w:rPr>
          <w:rStyle w:val="IntenseEmphasis"/>
          <w:i w:val="0"/>
          <w:rPrChange w:id="288" w:author="Rob Martin" w:date="2018-11-14T13:36:00Z">
            <w:rPr>
              <w:rFonts w:eastAsia="Times New Roman" w:cs="Helvetica"/>
              <w:color w:val="2E74B5" w:themeColor="accent1" w:themeShade="BF"/>
              <w:lang w:eastAsia="en-GB"/>
            </w:rPr>
          </w:rPrChange>
        </w:rPr>
      </w:pPr>
      <w:r w:rsidRPr="008C6528">
        <w:rPr>
          <w:rStyle w:val="Hyperlink"/>
          <w:rFonts w:eastAsia="Times New Roman" w:cs="Helvetica"/>
          <w:color w:val="2E74B5" w:themeColor="accent1" w:themeShade="BF"/>
          <w:u w:val="none"/>
          <w:lang w:eastAsia="en-GB"/>
          <w:rPrChange w:id="289" w:author="Rob Martin" w:date="2018-11-14T13:36:00Z">
            <w:rPr>
              <w:rFonts w:eastAsia="Times New Roman" w:cs="Helvetica"/>
              <w:color w:val="2E74B5" w:themeColor="accent1" w:themeShade="BF"/>
              <w:lang w:eastAsia="en-GB"/>
            </w:rPr>
          </w:rPrChange>
        </w:rPr>
        <w:fldChar w:fldCharType="begin"/>
      </w:r>
      <w:ins w:id="290" w:author="Rob Martin" w:date="2018-11-14T10:15:00Z">
        <w:r w:rsidRPr="008C6528">
          <w:rPr>
            <w:rStyle w:val="Hyperlink"/>
            <w:rFonts w:eastAsia="Times New Roman" w:cs="Helvetica"/>
            <w:color w:val="2E74B5" w:themeColor="accent1" w:themeShade="BF"/>
            <w:u w:val="none"/>
            <w:lang w:eastAsia="en-GB"/>
            <w:rPrChange w:id="291" w:author="Rob Martin" w:date="2018-11-14T13:36:00Z">
              <w:rPr>
                <w:rFonts w:eastAsia="Times New Roman" w:cs="Helvetica"/>
                <w:color w:val="2E74B5" w:themeColor="accent1" w:themeShade="BF"/>
                <w:lang w:eastAsia="en-GB"/>
              </w:rPr>
            </w:rPrChange>
          </w:rPr>
          <w:instrText>HYPERLINK "http://datazone.birdlife.org/userfiles/file/Species/Taxonomy/HBW-BirdLife_Checklist_v3_Nov18.zip" \o "Current Checklist"</w:instrText>
        </w:r>
      </w:ins>
      <w:del w:id="292" w:author="Rob Martin" w:date="2018-11-14T10:15:00Z">
        <w:r w:rsidRPr="008C6528" w:rsidDel="00F66AF9">
          <w:rPr>
            <w:rStyle w:val="Hyperlink"/>
            <w:rFonts w:eastAsia="Times New Roman" w:cs="Helvetica"/>
            <w:color w:val="2E74B5" w:themeColor="accent1" w:themeShade="BF"/>
            <w:u w:val="none"/>
            <w:lang w:eastAsia="en-GB"/>
            <w:rPrChange w:id="293" w:author="Rob Martin" w:date="2018-11-14T13:36:00Z">
              <w:rPr>
                <w:rFonts w:eastAsia="Times New Roman" w:cs="Helvetica"/>
                <w:color w:val="2E74B5" w:themeColor="accent1" w:themeShade="BF"/>
                <w:lang w:eastAsia="en-GB"/>
              </w:rPr>
            </w:rPrChange>
          </w:rPr>
          <w:delInstrText xml:space="preserve"> HYPERLINK "http://datazone.birdlife.org/userfiles/file/Species/Taxonomy/HBW-BirdLife_Checklist_v3_Nov18.zip" </w:delInstrText>
        </w:r>
      </w:del>
      <w:ins w:id="294" w:author="Rob Martin" w:date="2018-11-14T10:15:00Z">
        <w:r w:rsidRPr="008C6528">
          <w:rPr>
            <w:rStyle w:val="Hyperlink"/>
            <w:rFonts w:eastAsia="Times New Roman" w:cs="Helvetica"/>
            <w:color w:val="2E74B5" w:themeColor="accent1" w:themeShade="BF"/>
            <w:u w:val="none"/>
            <w:lang w:eastAsia="en-GB"/>
            <w:rPrChange w:id="295" w:author="Rob Martin" w:date="2018-11-14T13:36:00Z">
              <w:rPr>
                <w:rFonts w:eastAsia="Times New Roman" w:cs="Helvetica"/>
                <w:color w:val="2E74B5" w:themeColor="accent1" w:themeShade="BF"/>
                <w:lang w:eastAsia="en-GB"/>
              </w:rPr>
            </w:rPrChange>
          </w:rPr>
        </w:r>
      </w:ins>
      <w:r w:rsidRPr="008C6528">
        <w:rPr>
          <w:rStyle w:val="Hyperlink"/>
          <w:rFonts w:eastAsia="Times New Roman" w:cs="Helvetica"/>
          <w:color w:val="2E74B5" w:themeColor="accent1" w:themeShade="BF"/>
          <w:u w:val="none"/>
          <w:lang w:eastAsia="en-GB"/>
          <w:rPrChange w:id="296" w:author="Rob Martin" w:date="2018-11-14T13:36:00Z">
            <w:rPr>
              <w:rFonts w:eastAsia="Times New Roman" w:cs="Helvetica"/>
              <w:color w:val="2E74B5" w:themeColor="accent1" w:themeShade="BF"/>
              <w:lang w:eastAsia="en-GB"/>
            </w:rPr>
          </w:rPrChange>
        </w:rPr>
        <w:fldChar w:fldCharType="separate"/>
      </w:r>
      <w:r w:rsidR="00BA4FFA" w:rsidRPr="008C6528">
        <w:rPr>
          <w:rStyle w:val="Hyperlink"/>
          <w:rFonts w:eastAsia="Times New Roman" w:cs="Helvetica"/>
          <w:color w:val="2E74B5" w:themeColor="accent1" w:themeShade="BF"/>
          <w:u w:val="none"/>
          <w:lang w:eastAsia="en-GB"/>
          <w:rPrChange w:id="297" w:author="Rob Martin" w:date="2018-11-14T13:36:00Z">
            <w:rPr>
              <w:rStyle w:val="Hyperlink"/>
              <w:rFonts w:eastAsia="Times New Roman" w:cs="Helvetica"/>
              <w:lang w:eastAsia="en-GB"/>
            </w:rPr>
          </w:rPrChange>
        </w:rPr>
        <w:t>HBW-</w:t>
      </w:r>
      <w:proofErr w:type="spellStart"/>
      <w:r w:rsidR="00BA4FFA" w:rsidRPr="008C6528">
        <w:rPr>
          <w:rStyle w:val="Hyperlink"/>
          <w:rFonts w:eastAsia="Times New Roman" w:cs="Helvetica"/>
          <w:color w:val="2E74B5" w:themeColor="accent1" w:themeShade="BF"/>
          <w:u w:val="none"/>
          <w:lang w:eastAsia="en-GB"/>
          <w:rPrChange w:id="298" w:author="Rob Martin" w:date="2018-11-14T13:36:00Z">
            <w:rPr>
              <w:rStyle w:val="Hyperlink"/>
              <w:rFonts w:eastAsia="Times New Roman" w:cs="Helvetica"/>
              <w:lang w:eastAsia="en-GB"/>
            </w:rPr>
          </w:rPrChange>
        </w:rPr>
        <w:t>BirdLife</w:t>
      </w:r>
      <w:proofErr w:type="spellEnd"/>
      <w:r w:rsidR="00BA4FFA" w:rsidRPr="008C6528">
        <w:rPr>
          <w:rStyle w:val="Hyperlink"/>
          <w:rFonts w:eastAsia="Times New Roman" w:cs="Helvetica"/>
          <w:color w:val="2E74B5" w:themeColor="accent1" w:themeShade="BF"/>
          <w:u w:val="none"/>
          <w:lang w:eastAsia="en-GB"/>
          <w:rPrChange w:id="299" w:author="Rob Martin" w:date="2018-11-14T13:36:00Z">
            <w:rPr>
              <w:rStyle w:val="Hyperlink"/>
              <w:rFonts w:eastAsia="Times New Roman" w:cs="Helvetica"/>
              <w:lang w:eastAsia="en-GB"/>
            </w:rPr>
          </w:rPrChange>
        </w:rPr>
        <w:t xml:space="preserve"> Version 3.0 (</w:t>
      </w:r>
      <w:r w:rsidR="00FA0CD5" w:rsidRPr="008C6528">
        <w:rPr>
          <w:rStyle w:val="Hyperlink"/>
          <w:rFonts w:eastAsia="Times New Roman" w:cs="Helvetica"/>
          <w:color w:val="2E74B5" w:themeColor="accent1" w:themeShade="BF"/>
          <w:u w:val="none"/>
          <w:lang w:eastAsia="en-GB"/>
          <w:rPrChange w:id="300" w:author="Rob Martin" w:date="2018-11-14T13:36:00Z">
            <w:rPr>
              <w:rStyle w:val="Hyperlink"/>
              <w:rFonts w:eastAsia="Times New Roman" w:cs="Helvetica"/>
              <w:lang w:eastAsia="en-GB"/>
            </w:rPr>
          </w:rPrChange>
        </w:rPr>
        <w:t>Nov</w:t>
      </w:r>
      <w:r w:rsidR="00BA4FFA" w:rsidRPr="008C6528">
        <w:rPr>
          <w:rStyle w:val="Hyperlink"/>
          <w:rFonts w:eastAsia="Times New Roman" w:cs="Helvetica"/>
          <w:color w:val="2E74B5" w:themeColor="accent1" w:themeShade="BF"/>
          <w:u w:val="none"/>
          <w:lang w:eastAsia="en-GB"/>
          <w:rPrChange w:id="301" w:author="Rob Martin" w:date="2018-11-14T13:36:00Z">
            <w:rPr>
              <w:rStyle w:val="Hyperlink"/>
              <w:rFonts w:eastAsia="Times New Roman" w:cs="Helvetica"/>
              <w:lang w:eastAsia="en-GB"/>
            </w:rPr>
          </w:rPrChange>
        </w:rPr>
        <w:t>em</w:t>
      </w:r>
      <w:r w:rsidR="006859C9" w:rsidRPr="008C6528">
        <w:rPr>
          <w:rStyle w:val="Hyperlink"/>
          <w:rFonts w:eastAsia="Times New Roman" w:cs="Helvetica"/>
          <w:color w:val="2E74B5" w:themeColor="accent1" w:themeShade="BF"/>
          <w:u w:val="none"/>
          <w:lang w:eastAsia="en-GB"/>
          <w:rPrChange w:id="302" w:author="Rob Martin" w:date="2018-11-14T13:36:00Z">
            <w:rPr>
              <w:rStyle w:val="Hyperlink"/>
              <w:rFonts w:eastAsia="Times New Roman" w:cs="Helvetica"/>
              <w:lang w:eastAsia="en-GB"/>
            </w:rPr>
          </w:rPrChange>
        </w:rPr>
        <w:t>b</w:t>
      </w:r>
      <w:r w:rsidR="00BA4FFA" w:rsidRPr="008C6528">
        <w:rPr>
          <w:rStyle w:val="Hyperlink"/>
          <w:rFonts w:eastAsia="Times New Roman" w:cs="Helvetica"/>
          <w:color w:val="2E74B5" w:themeColor="accent1" w:themeShade="BF"/>
          <w:u w:val="none"/>
          <w:lang w:eastAsia="en-GB"/>
          <w:rPrChange w:id="303" w:author="Rob Martin" w:date="2018-11-14T13:36:00Z">
            <w:rPr>
              <w:rStyle w:val="Hyperlink"/>
              <w:rFonts w:eastAsia="Times New Roman" w:cs="Helvetica"/>
              <w:lang w:eastAsia="en-GB"/>
            </w:rPr>
          </w:rPrChange>
        </w:rPr>
        <w:t xml:space="preserve">er 2018) </w:t>
      </w:r>
      <w:r w:rsidR="005A636B" w:rsidRPr="008C6528">
        <w:rPr>
          <w:rStyle w:val="Hyperlink"/>
          <w:rFonts w:eastAsia="Times New Roman" w:cs="Helvetica"/>
          <w:color w:val="2E74B5" w:themeColor="accent1" w:themeShade="BF"/>
          <w:u w:val="none"/>
          <w:lang w:eastAsia="en-GB"/>
          <w:rPrChange w:id="304" w:author="Rob Martin" w:date="2018-11-14T13:36:00Z">
            <w:rPr>
              <w:rStyle w:val="Hyperlink"/>
              <w:rFonts w:eastAsia="Times New Roman" w:cs="Helvetica"/>
              <w:lang w:eastAsia="en-GB"/>
            </w:rPr>
          </w:rPrChange>
        </w:rPr>
        <w:t>– current version</w:t>
      </w:r>
      <w:r w:rsidRPr="008C6528">
        <w:rPr>
          <w:rStyle w:val="Hyperlink"/>
          <w:rFonts w:eastAsia="Times New Roman" w:cs="Helvetica"/>
          <w:color w:val="2E74B5" w:themeColor="accent1" w:themeShade="BF"/>
          <w:u w:val="none"/>
          <w:lang w:eastAsia="en-GB"/>
          <w:rPrChange w:id="305" w:author="Rob Martin" w:date="2018-11-14T13:36:00Z">
            <w:rPr>
              <w:rFonts w:eastAsia="Times New Roman" w:cs="Helvetica"/>
              <w:color w:val="2E74B5" w:themeColor="accent1" w:themeShade="BF"/>
              <w:lang w:eastAsia="en-GB"/>
            </w:rPr>
          </w:rPrChange>
        </w:rPr>
        <w:fldChar w:fldCharType="end"/>
      </w:r>
    </w:p>
    <w:p w14:paraId="7F52B4BD" w14:textId="77777777" w:rsidR="003C5BC6" w:rsidRPr="008C6528" w:rsidRDefault="003C5BC6" w:rsidP="003C5BC6">
      <w:pPr>
        <w:shd w:val="clear" w:color="auto" w:fill="FFFFFF"/>
        <w:spacing w:after="150" w:line="240" w:lineRule="auto"/>
        <w:rPr>
          <w:rFonts w:eastAsia="Times New Roman" w:cs="Helvetica"/>
          <w:b/>
          <w:bCs/>
          <w:color w:val="333333"/>
          <w:lang w:eastAsia="en-GB"/>
          <w:rPrChange w:id="306" w:author="Rob Martin" w:date="2018-11-14T13:35:00Z">
            <w:rPr>
              <w:rFonts w:eastAsia="Times New Roman" w:cs="Helvetica"/>
              <w:b/>
              <w:bCs/>
              <w:color w:val="333333"/>
              <w:lang w:eastAsia="en-GB"/>
            </w:rPr>
          </w:rPrChange>
        </w:rPr>
      </w:pPr>
    </w:p>
    <w:p w14:paraId="76F1F915" w14:textId="529B3512" w:rsidR="009F12F9" w:rsidRPr="008C6528" w:rsidDel="0096417E" w:rsidRDefault="009F12F9" w:rsidP="003C5BC6">
      <w:pPr>
        <w:shd w:val="clear" w:color="auto" w:fill="FFFFFF"/>
        <w:spacing w:after="150" w:line="240" w:lineRule="auto"/>
        <w:rPr>
          <w:del w:id="307" w:author="Rob Martin" w:date="2018-11-14T13:57:00Z"/>
          <w:rFonts w:eastAsia="Times New Roman" w:cs="Helvetica"/>
          <w:color w:val="333333"/>
          <w:lang w:eastAsia="en-GB"/>
          <w:rPrChange w:id="308" w:author="Rob Martin" w:date="2018-11-14T13:35:00Z">
            <w:rPr>
              <w:del w:id="309" w:author="Rob Martin" w:date="2018-11-14T13:57:00Z"/>
              <w:rFonts w:eastAsia="Times New Roman" w:cs="Helvetica"/>
              <w:color w:val="333333"/>
              <w:lang w:eastAsia="en-GB"/>
            </w:rPr>
          </w:rPrChange>
        </w:rPr>
      </w:pPr>
      <w:bookmarkStart w:id="310" w:name="_GoBack"/>
      <w:bookmarkEnd w:id="310"/>
      <w:del w:id="311" w:author="Rob Martin" w:date="2018-11-14T13:57:00Z">
        <w:r w:rsidRPr="008C6528" w:rsidDel="0096417E">
          <w:rPr>
            <w:rFonts w:eastAsia="Times New Roman" w:cs="Helvetica"/>
            <w:b/>
            <w:bCs/>
            <w:color w:val="333333"/>
            <w:lang w:eastAsia="en-GB"/>
            <w:rPrChange w:id="312" w:author="Rob Martin" w:date="2018-11-14T13:35:00Z">
              <w:rPr>
                <w:rFonts w:eastAsia="Times New Roman" w:cs="Helvetica"/>
                <w:b/>
                <w:bCs/>
                <w:color w:val="333333"/>
                <w:lang w:eastAsia="en-GB"/>
              </w:rPr>
            </w:rPrChange>
          </w:rPr>
          <w:delText xml:space="preserve">The BirdLife Taxonomic Checklist </w:delText>
        </w:r>
      </w:del>
      <w:del w:id="313" w:author="Rob Martin" w:date="2018-11-08T14:36:00Z">
        <w:r w:rsidRPr="008C6528" w:rsidDel="00437164">
          <w:rPr>
            <w:rFonts w:eastAsia="Times New Roman" w:cs="Helvetica"/>
            <w:b/>
            <w:bCs/>
            <w:color w:val="333333"/>
            <w:lang w:eastAsia="en-GB"/>
            <w:rPrChange w:id="314" w:author="Rob Martin" w:date="2018-11-14T13:35:00Z">
              <w:rPr>
                <w:rFonts w:eastAsia="Times New Roman" w:cs="Helvetica"/>
                <w:b/>
                <w:bCs/>
                <w:color w:val="333333"/>
                <w:lang w:eastAsia="en-GB"/>
              </w:rPr>
            </w:rPrChange>
          </w:rPr>
          <w:delText xml:space="preserve">has </w:delText>
        </w:r>
      </w:del>
      <w:del w:id="315" w:author="Rob Martin" w:date="2018-11-08T14:35:00Z">
        <w:r w:rsidR="003C5BC6" w:rsidRPr="008C6528" w:rsidDel="00437164">
          <w:rPr>
            <w:rFonts w:eastAsia="Times New Roman" w:cs="Helvetica"/>
            <w:b/>
            <w:bCs/>
            <w:color w:val="333333"/>
            <w:lang w:eastAsia="en-GB"/>
            <w:rPrChange w:id="316" w:author="Rob Martin" w:date="2018-11-14T13:35:00Z">
              <w:rPr>
                <w:rFonts w:eastAsia="Times New Roman" w:cs="Helvetica"/>
                <w:b/>
                <w:bCs/>
                <w:color w:val="333333"/>
                <w:lang w:eastAsia="en-GB"/>
              </w:rPr>
            </w:rPrChange>
          </w:rPr>
          <w:delText xml:space="preserve">now </w:delText>
        </w:r>
        <w:r w:rsidRPr="008C6528" w:rsidDel="00437164">
          <w:rPr>
            <w:rFonts w:eastAsia="Times New Roman" w:cs="Helvetica"/>
            <w:b/>
            <w:bCs/>
            <w:color w:val="333333"/>
            <w:lang w:eastAsia="en-GB"/>
            <w:rPrChange w:id="317" w:author="Rob Martin" w:date="2018-11-14T13:35:00Z">
              <w:rPr>
                <w:rFonts w:eastAsia="Times New Roman" w:cs="Helvetica"/>
                <w:b/>
                <w:bCs/>
                <w:color w:val="333333"/>
                <w:lang w:eastAsia="en-GB"/>
              </w:rPr>
            </w:rPrChange>
          </w:rPr>
          <w:delText>undergone a</w:delText>
        </w:r>
      </w:del>
      <w:del w:id="318" w:author="Rob Martin" w:date="2018-11-14T13:57:00Z">
        <w:r w:rsidRPr="008C6528" w:rsidDel="0096417E">
          <w:rPr>
            <w:rFonts w:eastAsia="Times New Roman" w:cs="Helvetica"/>
            <w:b/>
            <w:bCs/>
            <w:color w:val="333333"/>
            <w:lang w:eastAsia="en-GB"/>
            <w:rPrChange w:id="319" w:author="Rob Martin" w:date="2018-11-14T13:35:00Z">
              <w:rPr>
                <w:rFonts w:eastAsia="Times New Roman" w:cs="Helvetica"/>
                <w:b/>
                <w:bCs/>
                <w:color w:val="333333"/>
                <w:lang w:eastAsia="en-GB"/>
              </w:rPr>
            </w:rPrChange>
          </w:rPr>
          <w:delText xml:space="preserve"> transition</w:delText>
        </w:r>
      </w:del>
      <w:del w:id="320" w:author="Rob Martin" w:date="2018-11-08T14:37:00Z">
        <w:r w:rsidRPr="008C6528" w:rsidDel="00437164">
          <w:rPr>
            <w:rFonts w:eastAsia="Times New Roman" w:cs="Helvetica"/>
            <w:b/>
            <w:bCs/>
            <w:color w:val="333333"/>
            <w:lang w:eastAsia="en-GB"/>
            <w:rPrChange w:id="321" w:author="Rob Martin" w:date="2018-11-14T13:35:00Z">
              <w:rPr>
                <w:rFonts w:eastAsia="Times New Roman" w:cs="Helvetica"/>
                <w:b/>
                <w:bCs/>
                <w:color w:val="333333"/>
                <w:lang w:eastAsia="en-GB"/>
              </w:rPr>
            </w:rPrChange>
          </w:rPr>
          <w:delText>al phase</w:delText>
        </w:r>
      </w:del>
      <w:ins w:id="322" w:author="Ian Burfield" w:date="2018-11-13T21:22:00Z">
        <w:del w:id="323" w:author="Rob Martin" w:date="2018-11-14T13:57:00Z">
          <w:r w:rsidR="00E70DEB" w:rsidRPr="008C6528" w:rsidDel="0096417E">
            <w:rPr>
              <w:rFonts w:eastAsia="Times New Roman" w:cs="Helvetica"/>
              <w:b/>
              <w:bCs/>
              <w:color w:val="333333"/>
              <w:lang w:eastAsia="en-GB"/>
              <w:rPrChange w:id="324" w:author="Rob Martin" w:date="2018-11-14T13:35:00Z">
                <w:rPr>
                  <w:rFonts w:eastAsia="Times New Roman" w:cs="Helvetica"/>
                  <w:b/>
                  <w:bCs/>
                  <w:color w:val="333333"/>
                  <w:lang w:eastAsia="en-GB"/>
                </w:rPr>
              </w:rPrChange>
            </w:rPr>
            <w:delText xml:space="preserve"> &amp; Taxonomic </w:delText>
          </w:r>
        </w:del>
      </w:ins>
      <w:del w:id="325" w:author="Rob Martin" w:date="2018-11-08T14:35:00Z">
        <w:r w:rsidRPr="008C6528" w:rsidDel="00437164">
          <w:rPr>
            <w:rFonts w:eastAsia="Times New Roman" w:cs="Helvetica"/>
            <w:b/>
            <w:bCs/>
            <w:color w:val="333333"/>
            <w:lang w:eastAsia="en-GB"/>
            <w:rPrChange w:id="326" w:author="Rob Martin" w:date="2018-11-14T13:35:00Z">
              <w:rPr>
                <w:rFonts w:eastAsia="Times New Roman" w:cs="Helvetica"/>
                <w:b/>
                <w:bCs/>
                <w:color w:val="333333"/>
                <w:lang w:eastAsia="en-GB"/>
              </w:rPr>
            </w:rPrChange>
          </w:rPr>
          <w:delText>.</w:delText>
        </w:r>
      </w:del>
    </w:p>
    <w:p w14:paraId="35B12B34" w14:textId="47AA34C1" w:rsidR="00221323" w:rsidRPr="008C6528" w:rsidDel="0096417E" w:rsidRDefault="009F12F9" w:rsidP="003C5BC6">
      <w:pPr>
        <w:shd w:val="clear" w:color="auto" w:fill="FFFFFF"/>
        <w:spacing w:after="150" w:line="240" w:lineRule="auto"/>
        <w:rPr>
          <w:del w:id="327" w:author="Rob Martin" w:date="2018-11-14T13:57:00Z"/>
          <w:rFonts w:eastAsia="Times New Roman" w:cs="Helvetica"/>
          <w:lang w:eastAsia="en-GB"/>
          <w:rPrChange w:id="328" w:author="Rob Martin" w:date="2018-11-14T13:35:00Z">
            <w:rPr>
              <w:del w:id="329" w:author="Rob Martin" w:date="2018-11-14T13:57:00Z"/>
              <w:rFonts w:eastAsia="Times New Roman" w:cs="Helvetica"/>
              <w:lang w:eastAsia="en-GB"/>
            </w:rPr>
          </w:rPrChange>
        </w:rPr>
      </w:pPr>
      <w:del w:id="330" w:author="Rob Martin" w:date="2018-11-14T13:57:00Z">
        <w:r w:rsidRPr="008C6528" w:rsidDel="0096417E">
          <w:rPr>
            <w:rFonts w:eastAsia="Times New Roman" w:cs="Helvetica"/>
            <w:lang w:eastAsia="en-GB"/>
            <w:rPrChange w:id="331" w:author="Rob Martin" w:date="2018-11-14T13:35:00Z">
              <w:rPr>
                <w:rFonts w:eastAsia="Times New Roman" w:cs="Helvetica"/>
                <w:lang w:eastAsia="en-GB"/>
              </w:rPr>
            </w:rPrChange>
          </w:rPr>
          <w:delText>For all </w:delText>
        </w:r>
        <w:r w:rsidRPr="008C6528" w:rsidDel="0096417E">
          <w:rPr>
            <w:rFonts w:eastAsia="Times New Roman" w:cs="Helvetica"/>
            <w:bCs/>
            <w:lang w:eastAsia="en-GB"/>
            <w:rPrChange w:id="332" w:author="Rob Martin" w:date="2018-11-14T13:35:00Z">
              <w:rPr>
                <w:rFonts w:eastAsia="Times New Roman" w:cs="Helvetica"/>
                <w:bCs/>
                <w:lang w:eastAsia="en-GB"/>
              </w:rPr>
            </w:rPrChange>
          </w:rPr>
          <w:delText>bird species</w:delText>
        </w:r>
        <w:r w:rsidRPr="008C6528" w:rsidDel="0096417E">
          <w:rPr>
            <w:rFonts w:eastAsia="Times New Roman" w:cs="Helvetica"/>
            <w:lang w:eastAsia="en-GB"/>
            <w:rPrChange w:id="333" w:author="Rob Martin" w:date="2018-11-14T13:35:00Z">
              <w:rPr>
                <w:rFonts w:eastAsia="Times New Roman" w:cs="Helvetica"/>
                <w:lang w:eastAsia="en-GB"/>
              </w:rPr>
            </w:rPrChange>
          </w:rPr>
          <w:delText>, we have now applied quantitative criteria for species delimitation, using the scoring system to evaluate differences in morphology, vocalizations, ecology and geographical relationships published in </w:delText>
        </w:r>
        <w:r w:rsidR="0096417E" w:rsidRPr="008C6528" w:rsidDel="0096417E">
          <w:rPr>
            <w:rPrChange w:id="334" w:author="Rob Martin" w:date="2018-11-14T13:35:00Z">
              <w:rPr/>
            </w:rPrChange>
          </w:rPr>
          <w:fldChar w:fldCharType="begin"/>
        </w:r>
        <w:r w:rsidR="0096417E" w:rsidRPr="008C6528" w:rsidDel="0096417E">
          <w:rPr>
            <w:rPrChange w:id="335" w:author="Rob Martin" w:date="2018-11-14T13:35:00Z">
              <w:rPr/>
            </w:rPrChange>
          </w:rPr>
          <w:delInstrText xml:space="preserve"> HYPERLINK "http://www.zoo.ox.ac.uk/egi/wp-content/uploads/2012/03/Tobiasetal_Ibis2010.pdf" \t "_blank" </w:delInstrText>
        </w:r>
        <w:r w:rsidR="0096417E" w:rsidRPr="008C6528" w:rsidDel="0096417E">
          <w:rPr>
            <w:rPrChange w:id="336" w:author="Rob Martin" w:date="2018-11-14T13:35:00Z">
              <w:rPr/>
            </w:rPrChange>
          </w:rPr>
          <w:fldChar w:fldCharType="separate"/>
        </w:r>
        <w:r w:rsidRPr="008C6528" w:rsidDel="0096417E">
          <w:rPr>
            <w:rFonts w:eastAsia="Times New Roman" w:cs="Helvetica"/>
            <w:lang w:eastAsia="en-GB"/>
            <w:rPrChange w:id="337" w:author="Rob Martin" w:date="2018-11-14T13:35:00Z">
              <w:rPr>
                <w:rFonts w:eastAsia="Times New Roman" w:cs="Helvetica"/>
                <w:lang w:eastAsia="en-GB"/>
              </w:rPr>
            </w:rPrChange>
          </w:rPr>
          <w:delText>Tobias et al. (2010)</w:delText>
        </w:r>
        <w:r w:rsidR="0096417E" w:rsidRPr="008C6528" w:rsidDel="0096417E">
          <w:rPr>
            <w:rFonts w:eastAsia="Times New Roman" w:cs="Helvetica"/>
            <w:lang w:eastAsia="en-GB"/>
            <w:rPrChange w:id="338" w:author="Rob Martin" w:date="2018-11-14T13:35:00Z">
              <w:rPr>
                <w:rFonts w:eastAsia="Times New Roman" w:cs="Helvetica"/>
                <w:lang w:eastAsia="en-GB"/>
              </w:rPr>
            </w:rPrChange>
          </w:rPr>
          <w:fldChar w:fldCharType="end"/>
        </w:r>
        <w:r w:rsidRPr="008C6528" w:rsidDel="0096417E">
          <w:rPr>
            <w:rFonts w:eastAsia="Times New Roman" w:cs="Helvetica"/>
            <w:lang w:eastAsia="en-GB"/>
            <w:rPrChange w:id="339" w:author="Rob Martin" w:date="2018-11-14T13:35:00Z">
              <w:rPr>
                <w:rFonts w:eastAsia="Times New Roman" w:cs="Helvetica"/>
                <w:lang w:eastAsia="en-GB"/>
              </w:rPr>
            </w:rPrChange>
          </w:rPr>
          <w:delText> , in conjunction with the </w:delText>
        </w:r>
        <w:r w:rsidR="0096417E" w:rsidRPr="008C6528" w:rsidDel="0096417E">
          <w:rPr>
            <w:rPrChange w:id="340" w:author="Rob Martin" w:date="2018-11-14T13:35:00Z">
              <w:rPr/>
            </w:rPrChange>
          </w:rPr>
          <w:fldChar w:fldCharType="begin"/>
        </w:r>
        <w:r w:rsidR="0096417E" w:rsidRPr="008C6528" w:rsidDel="0096417E">
          <w:rPr>
            <w:rPrChange w:id="341" w:author="Rob Martin" w:date="2018-11-14T13:35:00Z">
              <w:rPr/>
            </w:rPrChange>
          </w:rPr>
          <w:delInstrText xml:space="preserve"> HYPERLINK "http://www.lynxeds.com/product/hbw-and-birdlife-international-illustrated-checklist-birds-world" \t "_blank" </w:delInstrText>
        </w:r>
        <w:r w:rsidR="0096417E" w:rsidRPr="008C6528" w:rsidDel="0096417E">
          <w:rPr>
            <w:rPrChange w:id="342" w:author="Rob Martin" w:date="2018-11-14T13:35:00Z">
              <w:rPr/>
            </w:rPrChange>
          </w:rPr>
          <w:fldChar w:fldCharType="separate"/>
        </w:r>
        <w:r w:rsidRPr="008C6528" w:rsidDel="0096417E">
          <w:rPr>
            <w:rFonts w:eastAsia="Times New Roman" w:cs="Helvetica"/>
            <w:lang w:eastAsia="en-GB"/>
            <w:rPrChange w:id="343" w:author="Rob Martin" w:date="2018-11-14T13:35:00Z">
              <w:rPr>
                <w:rFonts w:eastAsia="Times New Roman" w:cs="Helvetica"/>
                <w:lang w:eastAsia="en-GB"/>
              </w:rPr>
            </w:rPrChange>
          </w:rPr>
          <w:delText>HBW and BirdLife International Illustrated Checklist of the Birds of the World</w:delText>
        </w:r>
        <w:r w:rsidR="0096417E" w:rsidRPr="008C6528" w:rsidDel="0096417E">
          <w:rPr>
            <w:rFonts w:eastAsia="Times New Roman" w:cs="Helvetica"/>
            <w:lang w:eastAsia="en-GB"/>
            <w:rPrChange w:id="344" w:author="Rob Martin" w:date="2018-11-14T13:35:00Z">
              <w:rPr>
                <w:rFonts w:eastAsia="Times New Roman" w:cs="Helvetica"/>
                <w:lang w:eastAsia="en-GB"/>
              </w:rPr>
            </w:rPrChange>
          </w:rPr>
          <w:fldChar w:fldCharType="end"/>
        </w:r>
        <w:r w:rsidRPr="008C6528" w:rsidDel="0096417E">
          <w:rPr>
            <w:rFonts w:eastAsia="Times New Roman" w:cs="Helvetica"/>
            <w:lang w:eastAsia="en-GB"/>
            <w:rPrChange w:id="345" w:author="Rob Martin" w:date="2018-11-14T13:35:00Z">
              <w:rPr>
                <w:rFonts w:eastAsia="Times New Roman" w:cs="Helvetica"/>
                <w:lang w:eastAsia="en-GB"/>
              </w:rPr>
            </w:rPrChange>
          </w:rPr>
          <w:delText>, published by Lynx Edicions in association with BirdLife. Common (English) names, species sequence and higher level taxonomy (order, family and genus arrangement) all now follow the Illustrated Checklist Vol. 1 for non-passerines and Checklist Vol. 2 for passerines. del Hoyo and Collar (2014) therefore becomes the standard source for BirdLife’s non-passerine taxonomy, and del Hoyo and Collar (2016) the standard source for BirdLife’s passerine taxonomy</w:delText>
        </w:r>
        <w:r w:rsidR="003C5BC6" w:rsidRPr="008C6528" w:rsidDel="0096417E">
          <w:rPr>
            <w:rFonts w:eastAsia="Times New Roman" w:cs="Helvetica"/>
            <w:lang w:eastAsia="en-GB"/>
            <w:rPrChange w:id="346" w:author="Rob Martin" w:date="2018-11-14T13:35:00Z">
              <w:rPr>
                <w:rFonts w:eastAsia="Times New Roman" w:cs="Helvetica"/>
                <w:lang w:eastAsia="en-GB"/>
              </w:rPr>
            </w:rPrChange>
          </w:rPr>
          <w:delText>. </w:delText>
        </w:r>
      </w:del>
    </w:p>
    <w:p w14:paraId="6B7E2D11" w14:textId="67B699FE" w:rsidR="003C5BC6" w:rsidRPr="008C6528" w:rsidDel="0096417E" w:rsidRDefault="003C5BC6" w:rsidP="003C5BC6">
      <w:pPr>
        <w:shd w:val="clear" w:color="auto" w:fill="FFFFFF"/>
        <w:spacing w:after="150" w:line="240" w:lineRule="auto"/>
        <w:rPr>
          <w:del w:id="347" w:author="Rob Martin" w:date="2018-11-14T13:57:00Z"/>
          <w:rFonts w:eastAsia="Times New Roman" w:cs="Helvetica"/>
          <w:color w:val="333333"/>
          <w:lang w:eastAsia="en-GB"/>
          <w:rPrChange w:id="348" w:author="Rob Martin" w:date="2018-11-14T13:35:00Z">
            <w:rPr>
              <w:del w:id="349" w:author="Rob Martin" w:date="2018-11-14T13:57:00Z"/>
              <w:rFonts w:eastAsia="Times New Roman" w:cs="Helvetica"/>
              <w:color w:val="333333"/>
              <w:lang w:eastAsia="en-GB"/>
            </w:rPr>
          </w:rPrChange>
        </w:rPr>
      </w:pPr>
    </w:p>
    <w:p w14:paraId="4FF65002" w14:textId="1A7108B8" w:rsidR="003C5BC6" w:rsidRPr="008C6528" w:rsidRDefault="003C5BC6" w:rsidP="003C5BC6">
      <w:pPr>
        <w:shd w:val="clear" w:color="auto" w:fill="FFFFFF"/>
        <w:spacing w:after="150" w:line="240" w:lineRule="auto"/>
        <w:rPr>
          <w:rFonts w:eastAsia="Times New Roman" w:cs="Helvetica"/>
          <w:b/>
          <w:color w:val="333333"/>
          <w:lang w:eastAsia="en-GB"/>
          <w:rPrChange w:id="350" w:author="Rob Martin" w:date="2018-11-14T13:35:00Z">
            <w:rPr>
              <w:rFonts w:eastAsia="Times New Roman" w:cs="Helvetica"/>
              <w:b/>
              <w:color w:val="333333"/>
              <w:lang w:eastAsia="en-GB"/>
            </w:rPr>
          </w:rPrChange>
        </w:rPr>
      </w:pPr>
      <w:del w:id="351" w:author="Rob Martin" w:date="2018-11-08T16:48:00Z">
        <w:r w:rsidRPr="008C6528" w:rsidDel="00BA4FFA">
          <w:rPr>
            <w:rFonts w:eastAsia="Times New Roman" w:cs="Helvetica"/>
            <w:b/>
            <w:color w:val="333333"/>
            <w:lang w:eastAsia="en-GB"/>
            <w:rPrChange w:id="352" w:author="Rob Martin" w:date="2018-11-14T13:35:00Z">
              <w:rPr>
                <w:rFonts w:eastAsia="Times New Roman" w:cs="Helvetica"/>
                <w:b/>
                <w:color w:val="333333"/>
                <w:lang w:eastAsia="en-GB"/>
              </w:rPr>
            </w:rPrChange>
          </w:rPr>
          <w:delText>Future u</w:delText>
        </w:r>
      </w:del>
      <w:ins w:id="353" w:author="Rob Martin" w:date="2018-11-08T16:48:00Z">
        <w:r w:rsidR="00BA4FFA" w:rsidRPr="008C6528">
          <w:rPr>
            <w:rFonts w:eastAsia="Times New Roman" w:cs="Helvetica"/>
            <w:b/>
            <w:color w:val="333333"/>
            <w:lang w:eastAsia="en-GB"/>
            <w:rPrChange w:id="354" w:author="Rob Martin" w:date="2018-11-14T13:35:00Z">
              <w:rPr>
                <w:rFonts w:eastAsia="Times New Roman" w:cs="Helvetica"/>
                <w:b/>
                <w:color w:val="333333"/>
                <w:lang w:eastAsia="en-GB"/>
              </w:rPr>
            </w:rPrChange>
          </w:rPr>
          <w:t>U</w:t>
        </w:r>
      </w:ins>
      <w:r w:rsidRPr="008C6528">
        <w:rPr>
          <w:rFonts w:eastAsia="Times New Roman" w:cs="Helvetica"/>
          <w:b/>
          <w:color w:val="333333"/>
          <w:lang w:eastAsia="en-GB"/>
          <w:rPrChange w:id="355" w:author="Rob Martin" w:date="2018-11-14T13:35:00Z">
            <w:rPr>
              <w:rFonts w:eastAsia="Times New Roman" w:cs="Helvetica"/>
              <w:b/>
              <w:color w:val="333333"/>
              <w:lang w:eastAsia="en-GB"/>
            </w:rPr>
          </w:rPrChange>
        </w:rPr>
        <w:t>pdates and taxonomic revisions</w:t>
      </w:r>
    </w:p>
    <w:p w14:paraId="5D5FA7F6" w14:textId="77777777" w:rsidR="00FA0CD5" w:rsidRPr="008C6528" w:rsidRDefault="00FA0CD5" w:rsidP="00FA0CD5">
      <w:pPr>
        <w:pStyle w:val="NormalWeb"/>
        <w:shd w:val="clear" w:color="auto" w:fill="FFFFFF"/>
        <w:spacing w:before="0" w:beforeAutospacing="0" w:after="150" w:afterAutospacing="0"/>
        <w:rPr>
          <w:ins w:id="356" w:author="Rob Martin" w:date="2018-11-14T13:32:00Z"/>
          <w:rFonts w:asciiTheme="minorHAnsi" w:hAnsiTheme="minorHAnsi" w:cs="Helvetica"/>
          <w:color w:val="333333"/>
          <w:sz w:val="22"/>
          <w:szCs w:val="22"/>
          <w:rPrChange w:id="357" w:author="Rob Martin" w:date="2018-11-14T13:35:00Z">
            <w:rPr>
              <w:ins w:id="358" w:author="Rob Martin" w:date="2018-11-14T13:32:00Z"/>
              <w:rFonts w:ascii="Helvetica" w:hAnsi="Helvetica" w:cs="Helvetica"/>
              <w:color w:val="333333"/>
              <w:sz w:val="20"/>
              <w:szCs w:val="20"/>
            </w:rPr>
          </w:rPrChange>
        </w:rPr>
      </w:pPr>
      <w:ins w:id="359" w:author="Rob Martin" w:date="2018-11-14T13:32:00Z">
        <w:r w:rsidRPr="008C6528">
          <w:rPr>
            <w:rFonts w:asciiTheme="minorHAnsi" w:hAnsiTheme="minorHAnsi" w:cs="Helvetica"/>
            <w:color w:val="333333"/>
            <w:sz w:val="22"/>
            <w:szCs w:val="22"/>
            <w:rPrChange w:id="360" w:author="Rob Martin" w:date="2018-11-14T13:35:00Z">
              <w:rPr>
                <w:rFonts w:ascii="Helvetica" w:hAnsi="Helvetica" w:cs="Helvetica"/>
                <w:color w:val="333333"/>
                <w:sz w:val="20"/>
                <w:szCs w:val="20"/>
              </w:rPr>
            </w:rPrChange>
          </w:rPr>
          <w:t>The Checklist is a work in progress and updates are released annually.</w:t>
        </w:r>
      </w:ins>
    </w:p>
    <w:p w14:paraId="39BB7A2F" w14:textId="77777777" w:rsidR="00FA0CD5" w:rsidRPr="008C6528" w:rsidRDefault="00FA0CD5" w:rsidP="00FA0CD5">
      <w:pPr>
        <w:pStyle w:val="NormalWeb"/>
        <w:shd w:val="clear" w:color="auto" w:fill="FFFFFF"/>
        <w:spacing w:before="0" w:beforeAutospacing="0" w:after="150" w:afterAutospacing="0"/>
        <w:rPr>
          <w:ins w:id="361" w:author="Rob Martin" w:date="2018-11-14T13:32:00Z"/>
          <w:rFonts w:asciiTheme="minorHAnsi" w:hAnsiTheme="minorHAnsi" w:cs="Helvetica"/>
          <w:color w:val="333333"/>
          <w:sz w:val="22"/>
          <w:szCs w:val="22"/>
          <w:rPrChange w:id="362" w:author="Rob Martin" w:date="2018-11-14T13:35:00Z">
            <w:rPr>
              <w:ins w:id="363" w:author="Rob Martin" w:date="2018-11-14T13:32:00Z"/>
              <w:rFonts w:ascii="Helvetica" w:hAnsi="Helvetica" w:cs="Helvetica"/>
              <w:color w:val="333333"/>
              <w:sz w:val="20"/>
              <w:szCs w:val="20"/>
            </w:rPr>
          </w:rPrChange>
        </w:rPr>
      </w:pPr>
      <w:ins w:id="364" w:author="Rob Martin" w:date="2018-11-14T13:32:00Z">
        <w:r w:rsidRPr="008C6528">
          <w:rPr>
            <w:rFonts w:asciiTheme="minorHAnsi" w:hAnsiTheme="minorHAnsi" w:cs="Helvetica"/>
            <w:color w:val="333333"/>
            <w:sz w:val="22"/>
            <w:szCs w:val="22"/>
            <w:rPrChange w:id="365" w:author="Rob Martin" w:date="2018-11-14T13:35:00Z">
              <w:rPr>
                <w:rFonts w:ascii="Helvetica" w:hAnsi="Helvetica" w:cs="Helvetica"/>
                <w:color w:val="333333"/>
                <w:sz w:val="20"/>
                <w:szCs w:val="20"/>
              </w:rPr>
            </w:rPrChange>
          </w:rPr>
          <w:t>Feedback and new information on potential splits and lumps would be welcome.</w:t>
        </w:r>
      </w:ins>
    </w:p>
    <w:p w14:paraId="684B338A" w14:textId="77777777" w:rsidR="00FA0CD5" w:rsidRPr="008C6528" w:rsidRDefault="00FA0CD5" w:rsidP="00FA0CD5">
      <w:pPr>
        <w:pStyle w:val="NormalWeb"/>
        <w:shd w:val="clear" w:color="auto" w:fill="FFFFFF"/>
        <w:spacing w:before="0" w:beforeAutospacing="0" w:after="150" w:afterAutospacing="0"/>
        <w:rPr>
          <w:ins w:id="366" w:author="Rob Martin" w:date="2018-11-14T13:32:00Z"/>
          <w:rFonts w:asciiTheme="minorHAnsi" w:hAnsiTheme="minorHAnsi" w:cs="Helvetica"/>
          <w:color w:val="333333"/>
          <w:sz w:val="22"/>
          <w:szCs w:val="22"/>
          <w:rPrChange w:id="367" w:author="Rob Martin" w:date="2018-11-14T13:35:00Z">
            <w:rPr>
              <w:ins w:id="368" w:author="Rob Martin" w:date="2018-11-14T13:32:00Z"/>
              <w:rFonts w:ascii="Helvetica" w:hAnsi="Helvetica" w:cs="Helvetica"/>
              <w:color w:val="333333"/>
              <w:sz w:val="20"/>
              <w:szCs w:val="20"/>
            </w:rPr>
          </w:rPrChange>
        </w:rPr>
      </w:pPr>
      <w:ins w:id="369" w:author="Rob Martin" w:date="2018-11-14T13:32:00Z">
        <w:r w:rsidRPr="008C6528">
          <w:rPr>
            <w:rFonts w:asciiTheme="minorHAnsi" w:hAnsiTheme="minorHAnsi" w:cs="Helvetica"/>
            <w:color w:val="333333"/>
            <w:sz w:val="22"/>
            <w:szCs w:val="22"/>
            <w:rPrChange w:id="370" w:author="Rob Martin" w:date="2018-11-14T13:35:00Z">
              <w:rPr>
                <w:rFonts w:ascii="Helvetica" w:hAnsi="Helvetica" w:cs="Helvetica"/>
                <w:color w:val="333333"/>
                <w:sz w:val="20"/>
                <w:szCs w:val="20"/>
              </w:rPr>
            </w:rPrChange>
          </w:rPr>
          <w:t>We envisage two main types of comment: proposals to consider splitting or lumping of taxa which were not scored against the Tobias criteria in the published volumes of the Checklist (2014, 2016); and, for those species that were scored in the Checklist (whether this resulted in a split, a lump, or no change), proposals involving new information which may lead to revisions of these scores. Video and audio recordings, records of presence in key areas, and descriptions of key features, behaviour and ecology, are among the variety of ways in which fieldworkers, ornithologists and birdwatchers can supply new evidence to help resolve ongoing taxonomic challenges and uncertainties.</w:t>
        </w:r>
      </w:ins>
    </w:p>
    <w:p w14:paraId="28052680" w14:textId="77777777" w:rsidR="00FA0CD5" w:rsidRPr="008C6528" w:rsidRDefault="00FA0CD5" w:rsidP="00FA0CD5">
      <w:pPr>
        <w:pStyle w:val="NormalWeb"/>
        <w:shd w:val="clear" w:color="auto" w:fill="FFFFFF"/>
        <w:spacing w:before="0" w:beforeAutospacing="0" w:after="150" w:afterAutospacing="0"/>
        <w:rPr>
          <w:ins w:id="371" w:author="Rob Martin" w:date="2018-11-14T13:32:00Z"/>
          <w:rFonts w:asciiTheme="minorHAnsi" w:hAnsiTheme="minorHAnsi" w:cs="Helvetica"/>
          <w:color w:val="333333"/>
          <w:sz w:val="22"/>
          <w:szCs w:val="22"/>
          <w:rPrChange w:id="372" w:author="Rob Martin" w:date="2018-11-14T13:35:00Z">
            <w:rPr>
              <w:ins w:id="373" w:author="Rob Martin" w:date="2018-11-14T13:32:00Z"/>
              <w:rFonts w:ascii="Helvetica" w:hAnsi="Helvetica" w:cs="Helvetica"/>
              <w:color w:val="333333"/>
              <w:sz w:val="20"/>
              <w:szCs w:val="20"/>
            </w:rPr>
          </w:rPrChange>
        </w:rPr>
      </w:pPr>
      <w:ins w:id="374" w:author="Rob Martin" w:date="2018-11-14T13:32:00Z">
        <w:r w:rsidRPr="008C6528">
          <w:rPr>
            <w:rFonts w:asciiTheme="minorHAnsi" w:hAnsiTheme="minorHAnsi" w:cs="Helvetica"/>
            <w:color w:val="333333"/>
            <w:sz w:val="22"/>
            <w:szCs w:val="22"/>
            <w:rPrChange w:id="375" w:author="Rob Martin" w:date="2018-11-14T13:35:00Z">
              <w:rPr>
                <w:rFonts w:ascii="Helvetica" w:hAnsi="Helvetica" w:cs="Helvetica"/>
                <w:color w:val="333333"/>
                <w:sz w:val="20"/>
                <w:szCs w:val="20"/>
              </w:rPr>
            </w:rPrChange>
          </w:rPr>
          <w:t>To contribute information to aid in future taxonomic revisions, please go to </w:t>
        </w:r>
        <w:r w:rsidRPr="008C6528">
          <w:rPr>
            <w:rStyle w:val="Strong"/>
            <w:rFonts w:asciiTheme="minorHAnsi" w:hAnsiTheme="minorHAnsi" w:cs="Helvetica"/>
            <w:color w:val="333333"/>
            <w:sz w:val="22"/>
            <w:szCs w:val="22"/>
            <w:rPrChange w:id="376" w:author="Rob Martin" w:date="2018-11-14T13:35:00Z">
              <w:rPr>
                <w:rStyle w:val="Strong"/>
                <w:rFonts w:ascii="Helvetica" w:hAnsi="Helvetica" w:cs="Helvetica"/>
                <w:color w:val="333333"/>
                <w:sz w:val="20"/>
                <w:szCs w:val="20"/>
              </w:rPr>
            </w:rPrChange>
          </w:rPr>
          <w:t>the relevant species or family page on the </w:t>
        </w:r>
        <w:r w:rsidRPr="008C6528">
          <w:rPr>
            <w:rStyle w:val="Strong"/>
            <w:rFonts w:asciiTheme="minorHAnsi" w:hAnsiTheme="minorHAnsi" w:cs="Helvetica"/>
            <w:color w:val="333333"/>
            <w:sz w:val="22"/>
            <w:szCs w:val="22"/>
            <w:rPrChange w:id="377" w:author="Rob Martin" w:date="2018-11-14T13:35:00Z">
              <w:rPr>
                <w:rStyle w:val="Strong"/>
                <w:rFonts w:ascii="Helvetica" w:hAnsi="Helvetica" w:cs="Helvetica"/>
                <w:color w:val="333333"/>
                <w:sz w:val="20"/>
                <w:szCs w:val="20"/>
              </w:rPr>
            </w:rPrChange>
          </w:rPr>
          <w:fldChar w:fldCharType="begin"/>
        </w:r>
        <w:r w:rsidRPr="008C6528">
          <w:rPr>
            <w:rStyle w:val="Strong"/>
            <w:rFonts w:asciiTheme="minorHAnsi" w:hAnsiTheme="minorHAnsi" w:cs="Helvetica"/>
            <w:color w:val="333333"/>
            <w:sz w:val="22"/>
            <w:szCs w:val="22"/>
            <w:rPrChange w:id="378" w:author="Rob Martin" w:date="2018-11-14T13:35:00Z">
              <w:rPr>
                <w:rStyle w:val="Strong"/>
                <w:rFonts w:ascii="Helvetica" w:hAnsi="Helvetica" w:cs="Helvetica"/>
                <w:color w:val="333333"/>
                <w:sz w:val="20"/>
                <w:szCs w:val="20"/>
              </w:rPr>
            </w:rPrChange>
          </w:rPr>
          <w:instrText xml:space="preserve"> HYPERLINK "http://www.hbw.com/" \t "_blank" </w:instrText>
        </w:r>
        <w:r w:rsidRPr="008C6528">
          <w:rPr>
            <w:rStyle w:val="Strong"/>
            <w:rFonts w:asciiTheme="minorHAnsi" w:hAnsiTheme="minorHAnsi" w:cs="Helvetica"/>
            <w:color w:val="333333"/>
            <w:sz w:val="22"/>
            <w:szCs w:val="22"/>
            <w:rPrChange w:id="379" w:author="Rob Martin" w:date="2018-11-14T13:35:00Z">
              <w:rPr>
                <w:rStyle w:val="Strong"/>
                <w:rFonts w:ascii="Helvetica" w:hAnsi="Helvetica" w:cs="Helvetica"/>
                <w:color w:val="333333"/>
                <w:sz w:val="20"/>
                <w:szCs w:val="20"/>
              </w:rPr>
            </w:rPrChange>
          </w:rPr>
          <w:fldChar w:fldCharType="separate"/>
        </w:r>
        <w:r w:rsidRPr="008C6528">
          <w:rPr>
            <w:rStyle w:val="Hyperlink"/>
            <w:rFonts w:asciiTheme="minorHAnsi" w:hAnsiTheme="minorHAnsi" w:cs="Helvetica"/>
            <w:b/>
            <w:bCs/>
            <w:color w:val="428BCA"/>
            <w:sz w:val="22"/>
            <w:szCs w:val="22"/>
            <w:rPrChange w:id="380" w:author="Rob Martin" w:date="2018-11-14T13:35:00Z">
              <w:rPr>
                <w:rStyle w:val="Hyperlink"/>
                <w:rFonts w:ascii="Helvetica" w:hAnsi="Helvetica" w:cs="Helvetica"/>
                <w:b/>
                <w:bCs/>
                <w:color w:val="428BCA"/>
                <w:sz w:val="20"/>
                <w:szCs w:val="20"/>
              </w:rPr>
            </w:rPrChange>
          </w:rPr>
          <w:t>HBW Alive website</w:t>
        </w:r>
        <w:r w:rsidRPr="008C6528">
          <w:rPr>
            <w:rStyle w:val="Strong"/>
            <w:rFonts w:asciiTheme="minorHAnsi" w:hAnsiTheme="minorHAnsi" w:cs="Helvetica"/>
            <w:color w:val="333333"/>
            <w:sz w:val="22"/>
            <w:szCs w:val="22"/>
            <w:rPrChange w:id="381" w:author="Rob Martin" w:date="2018-11-14T13:35:00Z">
              <w:rPr>
                <w:rStyle w:val="Strong"/>
                <w:rFonts w:ascii="Helvetica" w:hAnsi="Helvetica" w:cs="Helvetica"/>
                <w:color w:val="333333"/>
                <w:sz w:val="20"/>
                <w:szCs w:val="20"/>
              </w:rPr>
            </w:rPrChange>
          </w:rPr>
          <w:fldChar w:fldCharType="end"/>
        </w:r>
        <w:r w:rsidRPr="008C6528">
          <w:rPr>
            <w:rFonts w:asciiTheme="minorHAnsi" w:hAnsiTheme="minorHAnsi" w:cs="Helvetica"/>
            <w:color w:val="333333"/>
            <w:sz w:val="22"/>
            <w:szCs w:val="22"/>
            <w:rPrChange w:id="382" w:author="Rob Martin" w:date="2018-11-14T13:35:00Z">
              <w:rPr>
                <w:rFonts w:ascii="Helvetica" w:hAnsi="Helvetica" w:cs="Helvetica"/>
                <w:color w:val="333333"/>
                <w:sz w:val="20"/>
                <w:szCs w:val="20"/>
              </w:rPr>
            </w:rPrChange>
          </w:rPr>
          <w:t> and add your comment in the ‘Comment’ section, leaving your full name and a contact email address (subscription to HBW Alive is not necessary to access this)</w:t>
        </w:r>
      </w:ins>
    </w:p>
    <w:p w14:paraId="37683944" w14:textId="4964E63B" w:rsidR="003C5BC6" w:rsidRPr="008C6528" w:rsidDel="00FA0CD5" w:rsidRDefault="003C5BC6" w:rsidP="003C5BC6">
      <w:pPr>
        <w:shd w:val="clear" w:color="auto" w:fill="FFFFFF"/>
        <w:spacing w:after="150" w:line="240" w:lineRule="auto"/>
        <w:rPr>
          <w:del w:id="383" w:author="Rob Martin" w:date="2018-11-14T13:32:00Z"/>
          <w:rPrChange w:id="384" w:author="Rob Martin" w:date="2018-11-14T13:35:00Z">
            <w:rPr>
              <w:del w:id="385" w:author="Rob Martin" w:date="2018-11-14T13:32:00Z"/>
            </w:rPr>
          </w:rPrChange>
        </w:rPr>
      </w:pPr>
      <w:del w:id="386" w:author="Rob Martin" w:date="2018-11-14T13:32:00Z">
        <w:r w:rsidRPr="008C6528" w:rsidDel="00FA0CD5">
          <w:rPr>
            <w:rPrChange w:id="387" w:author="Rob Martin" w:date="2018-11-14T13:35:00Z">
              <w:rPr/>
            </w:rPrChange>
          </w:rPr>
          <w:delText>Following the publication of the HBW and BirdLife International Illustrated Checklist of the Birds of the World Volumes 1 and 2, HBW and BirdLife have now set up a process whereby anyone can contribute information or informed opinion on the taxonomic status of the non-passerine forms itemized and the evidence presented, as part of an ongoing process of update and review</w:delText>
        </w:r>
      </w:del>
      <w:ins w:id="388" w:author="Ian Burfield" w:date="2018-11-13T21:23:00Z">
        <w:del w:id="389" w:author="Rob Martin" w:date="2018-11-14T13:32:00Z">
          <w:r w:rsidR="00E70DEB" w:rsidRPr="008C6528" w:rsidDel="00FA0CD5">
            <w:rPr>
              <w:rPrChange w:id="390" w:author="Rob Martin" w:date="2018-11-14T13:35:00Z">
                <w:rPr/>
              </w:rPrChange>
            </w:rPr>
            <w:delText xml:space="preserve">published </w:delText>
          </w:r>
        </w:del>
      </w:ins>
      <w:del w:id="391" w:author="Rob Martin" w:date="2018-11-08T16:49:00Z">
        <w:r w:rsidRPr="008C6528" w:rsidDel="00BA4FFA">
          <w:rPr>
            <w:rPrChange w:id="392" w:author="Rob Martin" w:date="2018-11-14T13:35:00Z">
              <w:rPr/>
            </w:rPrChange>
          </w:rPr>
          <w:delText>.</w:delText>
        </w:r>
      </w:del>
    </w:p>
    <w:p w14:paraId="0ECBD78B" w14:textId="6DB276EB" w:rsidR="003C5BC6" w:rsidRPr="008C6528" w:rsidDel="00FA0CD5" w:rsidRDefault="003C5BC6" w:rsidP="003C5BC6">
      <w:pPr>
        <w:spacing w:before="100" w:beforeAutospacing="1" w:after="100" w:afterAutospacing="1" w:line="240" w:lineRule="auto"/>
        <w:rPr>
          <w:del w:id="393" w:author="Rob Martin" w:date="2018-11-14T13:32:00Z"/>
          <w:rPrChange w:id="394" w:author="Rob Martin" w:date="2018-11-14T13:35:00Z">
            <w:rPr>
              <w:del w:id="395" w:author="Rob Martin" w:date="2018-11-14T13:32:00Z"/>
            </w:rPr>
          </w:rPrChange>
        </w:rPr>
      </w:pPr>
      <w:del w:id="396" w:author="Rob Martin" w:date="2018-11-14T13:32:00Z">
        <w:r w:rsidRPr="008C6528" w:rsidDel="00FA0CD5">
          <w:rPr>
            <w:rPrChange w:id="397" w:author="Rob Martin" w:date="2018-11-14T13:35:00Z">
              <w:rPr/>
            </w:rPrChange>
          </w:rPr>
          <w:delText xml:space="preserve">We envisage two main types of comment: proposals to consider splitting or lumping of taxa which were not scored against the Tobias criteria in the Illustrated Checklist, and, for those species which </w:delText>
        </w:r>
        <w:r w:rsidRPr="008C6528" w:rsidDel="00FA0CD5">
          <w:rPr>
            <w:rStyle w:val="Emphasis"/>
            <w:rPrChange w:id="398" w:author="Rob Martin" w:date="2018-11-14T13:35:00Z">
              <w:rPr>
                <w:rStyle w:val="Emphasis"/>
              </w:rPr>
            </w:rPrChange>
          </w:rPr>
          <w:delText>were</w:delText>
        </w:r>
        <w:r w:rsidRPr="008C6528" w:rsidDel="00FA0CD5">
          <w:rPr>
            <w:rPrChange w:id="399" w:author="Rob Martin" w:date="2018-11-14T13:35:00Z">
              <w:rPr/>
            </w:rPrChange>
          </w:rPr>
          <w:delText xml:space="preserve"> scored in the Checklist (whether this resulted in a split, a lump, or no change), proposing new information which may lead to revisions of these scores. Video and audio recordings, records of presence in key areas, and descriptions of key features, behaviour and ecology, are among the variety of ways fieldworkers, ornithologists and birdwatchers can supply new evidence to help resolve ongoing taxonomic challenges and uncertainties</w:delText>
        </w:r>
      </w:del>
    </w:p>
    <w:p w14:paraId="3D18BA5A" w14:textId="758DD635" w:rsidR="003C5BC6" w:rsidRPr="008C6528" w:rsidRDefault="003C5BC6" w:rsidP="003C5BC6">
      <w:pPr>
        <w:spacing w:before="100" w:beforeAutospacing="1" w:after="100" w:afterAutospacing="1" w:line="240" w:lineRule="auto"/>
        <w:rPr>
          <w:rPrChange w:id="400" w:author="Rob Martin" w:date="2018-11-14T13:35:00Z">
            <w:rPr/>
          </w:rPrChange>
        </w:rPr>
      </w:pPr>
      <w:del w:id="401" w:author="Rob Martin" w:date="2018-11-14T13:32:00Z">
        <w:r w:rsidRPr="008C6528" w:rsidDel="00FA0CD5">
          <w:rPr>
            <w:rPrChange w:id="402" w:author="Rob Martin" w:date="2018-11-14T13:35:00Z">
              <w:rPr/>
            </w:rPrChange>
          </w:rPr>
          <w:delText xml:space="preserve">To contribute information to aid in future taxonomic revisions, please go to </w:delText>
        </w:r>
        <w:r w:rsidRPr="008C6528" w:rsidDel="00FA0CD5">
          <w:rPr>
            <w:rStyle w:val="Strong"/>
            <w:rPrChange w:id="403" w:author="Rob Martin" w:date="2018-11-14T13:35:00Z">
              <w:rPr>
                <w:rStyle w:val="Strong"/>
              </w:rPr>
            </w:rPrChange>
          </w:rPr>
          <w:delText xml:space="preserve">the relevant species or family page on the </w:delText>
        </w:r>
        <w:r w:rsidR="0096417E" w:rsidRPr="008C6528" w:rsidDel="00FA0CD5">
          <w:rPr>
            <w:rPrChange w:id="404" w:author="Rob Martin" w:date="2018-11-14T13:35:00Z">
              <w:rPr/>
            </w:rPrChange>
          </w:rPr>
          <w:fldChar w:fldCharType="begin"/>
        </w:r>
        <w:r w:rsidR="0096417E" w:rsidRPr="008C6528" w:rsidDel="00FA0CD5">
          <w:rPr>
            <w:rPrChange w:id="405" w:author="Rob Martin" w:date="2018-11-14T13:35:00Z">
              <w:rPr/>
            </w:rPrChange>
          </w:rPr>
          <w:delInstrText xml:space="preserve"> HYPERLINK "http://www.hbw.com" </w:delInstrText>
        </w:r>
        <w:r w:rsidR="0096417E" w:rsidRPr="008C6528" w:rsidDel="00FA0CD5">
          <w:rPr>
            <w:rPrChange w:id="406" w:author="Rob Martin" w:date="2018-11-14T13:35:00Z">
              <w:rPr/>
            </w:rPrChange>
          </w:rPr>
          <w:fldChar w:fldCharType="separate"/>
        </w:r>
        <w:r w:rsidRPr="008C6528" w:rsidDel="00FA0CD5">
          <w:rPr>
            <w:rStyle w:val="Hyperlink"/>
            <w:b/>
            <w:bCs/>
            <w:rPrChange w:id="407" w:author="Rob Martin" w:date="2018-11-14T13:35:00Z">
              <w:rPr>
                <w:rStyle w:val="Hyperlink"/>
                <w:b/>
                <w:bCs/>
              </w:rPr>
            </w:rPrChange>
          </w:rPr>
          <w:delText>HBW Alive website</w:delText>
        </w:r>
        <w:r w:rsidR="0096417E" w:rsidRPr="008C6528" w:rsidDel="00FA0CD5">
          <w:rPr>
            <w:rStyle w:val="Hyperlink"/>
            <w:b/>
            <w:bCs/>
            <w:rPrChange w:id="408" w:author="Rob Martin" w:date="2018-11-14T13:35:00Z">
              <w:rPr>
                <w:rStyle w:val="Hyperlink"/>
                <w:b/>
                <w:bCs/>
              </w:rPr>
            </w:rPrChange>
          </w:rPr>
          <w:fldChar w:fldCharType="end"/>
        </w:r>
        <w:r w:rsidRPr="008C6528" w:rsidDel="00FA0CD5">
          <w:rPr>
            <w:rPrChange w:id="409" w:author="Rob Martin" w:date="2018-11-14T13:35:00Z">
              <w:rPr/>
            </w:rPrChange>
          </w:rPr>
          <w:delText xml:space="preserve"> and add your comment in the ‘Public comments’ section, leaving your full name and a contact email address.</w:delText>
        </w:r>
      </w:del>
      <w:r w:rsidRPr="008C6528">
        <w:rPr>
          <w:rPrChange w:id="410" w:author="Rob Martin" w:date="2018-11-14T13:35:00Z">
            <w:rPr/>
          </w:rPrChange>
        </w:rPr>
        <w:t xml:space="preserve">  All comments will be taken into consideration, but please note that it will not be possible for BirdLife or Lynx to give online feedback to comments received or to provide individual responses to all contributors. </w:t>
      </w:r>
      <w:ins w:id="411" w:author="Rob Martin" w:date="2018-11-08T16:51:00Z">
        <w:r w:rsidR="00BA4FFA" w:rsidRPr="008C6528">
          <w:rPr>
            <w:rPrChange w:id="412" w:author="Rob Martin" w:date="2018-11-14T13:35:00Z">
              <w:rPr/>
            </w:rPrChange>
          </w:rPr>
          <w:t>Taxonomic revisions are incorporated on an annual basis</w:t>
        </w:r>
      </w:ins>
      <w:ins w:id="413" w:author="Ian Burfield" w:date="2018-11-13T21:24:00Z">
        <w:r w:rsidR="00E70DEB" w:rsidRPr="008C6528">
          <w:rPr>
            <w:rPrChange w:id="414" w:author="Rob Martin" w:date="2018-11-14T13:35:00Z">
              <w:rPr/>
            </w:rPrChange>
          </w:rPr>
          <w:t>,</w:t>
        </w:r>
      </w:ins>
      <w:ins w:id="415" w:author="Rob Martin" w:date="2018-11-08T16:54:00Z">
        <w:r w:rsidR="00EF691A" w:rsidRPr="008C6528">
          <w:rPr>
            <w:rPrChange w:id="416" w:author="Rob Martin" w:date="2018-11-14T13:35:00Z">
              <w:rPr/>
            </w:rPrChange>
          </w:rPr>
          <w:t xml:space="preserve"> </w:t>
        </w:r>
      </w:ins>
      <w:ins w:id="417" w:author="Rob Martin" w:date="2018-11-08T17:03:00Z">
        <w:r w:rsidR="00EF691A" w:rsidRPr="008C6528">
          <w:rPr>
            <w:rPrChange w:id="418" w:author="Rob Martin" w:date="2018-11-14T13:35:00Z">
              <w:rPr/>
            </w:rPrChange>
          </w:rPr>
          <w:t xml:space="preserve">following review </w:t>
        </w:r>
      </w:ins>
      <w:ins w:id="419" w:author="Rob Martin" w:date="2018-11-08T17:04:00Z">
        <w:r w:rsidR="00912B11" w:rsidRPr="008C6528">
          <w:rPr>
            <w:rPrChange w:id="420" w:author="Rob Martin" w:date="2018-11-14T13:35:00Z">
              <w:rPr/>
            </w:rPrChange>
          </w:rPr>
          <w:t xml:space="preserve">and acceptance </w:t>
        </w:r>
      </w:ins>
      <w:ins w:id="421" w:author="Rob Martin" w:date="2018-11-08T17:03:00Z">
        <w:r w:rsidR="00912B11" w:rsidRPr="008C6528">
          <w:rPr>
            <w:rPrChange w:id="422" w:author="Rob Martin" w:date="2018-11-14T13:35:00Z">
              <w:rPr/>
            </w:rPrChange>
          </w:rPr>
          <w:t xml:space="preserve">by the </w:t>
        </w:r>
      </w:ins>
      <w:ins w:id="423" w:author="Ian Burfield" w:date="2018-11-13T21:23:00Z">
        <w:r w:rsidR="00E70DEB" w:rsidRPr="008C6528">
          <w:rPr>
            <w:rPrChange w:id="424" w:author="Rob Martin" w:date="2018-11-14T13:35:00Z">
              <w:rPr/>
            </w:rPrChange>
          </w:rPr>
          <w:t>HBW &amp;</w:t>
        </w:r>
      </w:ins>
      <w:ins w:id="425" w:author="Rob Martin" w:date="2018-11-08T17:03:00Z">
        <w:del w:id="426" w:author="Ian Burfield" w:date="2018-11-13T21:23:00Z">
          <w:r w:rsidR="00912B11" w:rsidRPr="008C6528" w:rsidDel="00E70DEB">
            <w:rPr>
              <w:rPrChange w:id="427" w:author="Rob Martin" w:date="2018-11-14T13:35:00Z">
                <w:rPr/>
              </w:rPrChange>
            </w:rPr>
            <w:delText>Lynx and the</w:delText>
          </w:r>
        </w:del>
        <w:r w:rsidR="00912B11" w:rsidRPr="008C6528">
          <w:rPr>
            <w:rPrChange w:id="428" w:author="Rob Martin" w:date="2018-11-14T13:35:00Z">
              <w:rPr/>
            </w:rPrChange>
          </w:rPr>
          <w:t xml:space="preserve"> Bird</w:t>
        </w:r>
      </w:ins>
      <w:ins w:id="429" w:author="Ian Burfield" w:date="2018-11-13T21:23:00Z">
        <w:r w:rsidR="00E70DEB" w:rsidRPr="008C6528">
          <w:rPr>
            <w:rPrChange w:id="430" w:author="Rob Martin" w:date="2018-11-14T13:35:00Z">
              <w:rPr/>
            </w:rPrChange>
          </w:rPr>
          <w:t>L</w:t>
        </w:r>
      </w:ins>
      <w:ins w:id="431" w:author="Rob Martin" w:date="2018-11-08T17:03:00Z">
        <w:del w:id="432" w:author="Ian Burfield" w:date="2018-11-13T21:23:00Z">
          <w:r w:rsidR="00912B11" w:rsidRPr="008C6528" w:rsidDel="00E70DEB">
            <w:rPr>
              <w:rPrChange w:id="433" w:author="Rob Martin" w:date="2018-11-14T13:35:00Z">
                <w:rPr/>
              </w:rPrChange>
            </w:rPr>
            <w:delText>l</w:delText>
          </w:r>
        </w:del>
        <w:proofErr w:type="gramStart"/>
        <w:r w:rsidR="00912B11" w:rsidRPr="008C6528">
          <w:rPr>
            <w:rPrChange w:id="434" w:author="Rob Martin" w:date="2018-11-14T13:35:00Z">
              <w:rPr/>
            </w:rPrChange>
          </w:rPr>
          <w:t>ife</w:t>
        </w:r>
        <w:proofErr w:type="gramEnd"/>
        <w:r w:rsidR="00912B11" w:rsidRPr="008C6528">
          <w:rPr>
            <w:rPrChange w:id="435" w:author="Rob Martin" w:date="2018-11-14T13:35:00Z">
              <w:rPr/>
            </w:rPrChange>
          </w:rPr>
          <w:t xml:space="preserve"> Taxonomic Working Group</w:t>
        </w:r>
      </w:ins>
      <w:ins w:id="436" w:author="Rob Martin" w:date="2018-11-08T17:07:00Z">
        <w:r w:rsidR="00912B11" w:rsidRPr="008C6528">
          <w:rPr>
            <w:rPrChange w:id="437" w:author="Rob Martin" w:date="2018-11-14T13:35:00Z">
              <w:rPr/>
            </w:rPrChange>
          </w:rPr>
          <w:t>.</w:t>
        </w:r>
      </w:ins>
      <w:ins w:id="438" w:author="Rob Martin" w:date="2018-11-08T16:58:00Z">
        <w:r w:rsidR="00EF691A" w:rsidRPr="008C6528">
          <w:rPr>
            <w:rPrChange w:id="439" w:author="Rob Martin" w:date="2018-11-14T13:35:00Z">
              <w:rPr/>
            </w:rPrChange>
          </w:rPr>
          <w:t xml:space="preserve"> </w:t>
        </w:r>
      </w:ins>
      <w:del w:id="440" w:author="Rob Martin" w:date="2018-11-08T17:01:00Z">
        <w:r w:rsidRPr="008C6528" w:rsidDel="00EF691A">
          <w:rPr>
            <w:rPrChange w:id="441" w:author="Rob Martin" w:date="2018-11-14T13:35:00Z">
              <w:rPr/>
            </w:rPrChange>
          </w:rPr>
          <w:delText xml:space="preserve">We </w:delText>
        </w:r>
        <w:r w:rsidR="00A1595B" w:rsidRPr="008C6528" w:rsidDel="00EF691A">
          <w:rPr>
            <w:rPrChange w:id="442" w:author="Rob Martin" w:date="2018-11-14T13:35:00Z">
              <w:rPr/>
            </w:rPrChange>
          </w:rPr>
          <w:delText>will now</w:delText>
        </w:r>
        <w:r w:rsidRPr="008C6528" w:rsidDel="00EF691A">
          <w:rPr>
            <w:rPrChange w:id="443" w:author="Rob Martin" w:date="2018-11-14T13:35:00Z">
              <w:rPr/>
            </w:rPrChange>
          </w:rPr>
          <w:delText xml:space="preserve"> feed through taxonomic revisions on an annual basis from </w:delText>
        </w:r>
        <w:r w:rsidRPr="008C6528" w:rsidDel="00EF691A">
          <w:rPr>
            <w:rStyle w:val="Strong"/>
            <w:rPrChange w:id="444" w:author="Rob Martin" w:date="2018-11-14T13:35:00Z">
              <w:rPr>
                <w:rStyle w:val="Strong"/>
              </w:rPr>
            </w:rPrChange>
          </w:rPr>
          <w:delText xml:space="preserve">2017 onwards </w:delText>
        </w:r>
        <w:r w:rsidRPr="008C6528" w:rsidDel="00EF691A">
          <w:rPr>
            <w:rPrChange w:id="445" w:author="Rob Martin" w:date="2018-11-14T13:35:00Z">
              <w:rPr/>
            </w:rPrChange>
          </w:rPr>
          <w:delText>based on the input received.</w:delText>
        </w:r>
      </w:del>
      <w:del w:id="446" w:author="Rob Martin" w:date="2018-11-08T17:15:00Z">
        <w:r w:rsidRPr="008C6528" w:rsidDel="00E1457E">
          <w:rPr>
            <w:rPrChange w:id="447" w:author="Rob Martin" w:date="2018-11-14T13:35:00Z">
              <w:rPr/>
            </w:rPrChange>
          </w:rPr>
          <w:delText xml:space="preserve"> </w:delText>
        </w:r>
      </w:del>
      <w:ins w:id="448" w:author="Rob Martin" w:date="2018-11-08T17:09:00Z">
        <w:r w:rsidR="00912B11" w:rsidRPr="008C6528">
          <w:rPr>
            <w:rPrChange w:id="449" w:author="Rob Martin" w:date="2018-11-14T13:35:00Z">
              <w:rPr/>
            </w:rPrChange>
          </w:rPr>
          <w:t xml:space="preserve">Consequently, </w:t>
        </w:r>
      </w:ins>
      <w:del w:id="450" w:author="Rob Martin" w:date="2018-11-08T17:09:00Z">
        <w:r w:rsidRPr="008C6528" w:rsidDel="00912B11">
          <w:rPr>
            <w:rPrChange w:id="451" w:author="Rob Martin" w:date="2018-11-14T13:35:00Z">
              <w:rPr/>
            </w:rPrChange>
          </w:rPr>
          <w:delText>W</w:delText>
        </w:r>
      </w:del>
      <w:ins w:id="452" w:author="Rob Martin" w:date="2018-11-08T17:09:00Z">
        <w:r w:rsidR="00912B11" w:rsidRPr="008C6528">
          <w:rPr>
            <w:rPrChange w:id="453" w:author="Rob Martin" w:date="2018-11-14T13:35:00Z">
              <w:rPr/>
            </w:rPrChange>
          </w:rPr>
          <w:t>w</w:t>
        </w:r>
      </w:ins>
      <w:r w:rsidRPr="008C6528">
        <w:rPr>
          <w:rPrChange w:id="454" w:author="Rob Martin" w:date="2018-11-14T13:35:00Z">
            <w:rPr/>
          </w:rPrChange>
        </w:rPr>
        <w:t xml:space="preserve">here taxonomic changes are to be adopted, </w:t>
      </w:r>
      <w:del w:id="455" w:author="Rob Martin" w:date="2018-11-08T17:09:00Z">
        <w:r w:rsidRPr="008C6528" w:rsidDel="00912B11">
          <w:rPr>
            <w:rPrChange w:id="456" w:author="Rob Martin" w:date="2018-11-14T13:35:00Z">
              <w:rPr/>
            </w:rPrChange>
          </w:rPr>
          <w:delText xml:space="preserve">note that </w:delText>
        </w:r>
      </w:del>
      <w:r w:rsidRPr="008C6528">
        <w:rPr>
          <w:rPrChange w:id="457" w:author="Rob Martin" w:date="2018-11-14T13:35:00Z">
            <w:rPr/>
          </w:rPrChange>
        </w:rPr>
        <w:t>there will necessarily be some lag time before revised taxa can be assessed against the Red List Criteria</w:t>
      </w:r>
      <w:ins w:id="458" w:author="Rob Martin" w:date="2018-11-08T17:16:00Z">
        <w:r w:rsidR="00E1457E" w:rsidRPr="008C6528">
          <w:rPr>
            <w:rPrChange w:id="459" w:author="Rob Martin" w:date="2018-11-14T13:35:00Z">
              <w:rPr/>
            </w:rPrChange>
          </w:rPr>
          <w:t xml:space="preserve"> </w:t>
        </w:r>
      </w:ins>
      <w:ins w:id="460" w:author="Rob Martin" w:date="2018-11-08T17:17:00Z">
        <w:r w:rsidR="00E1457E" w:rsidRPr="008C6528">
          <w:rPr>
            <w:rPrChange w:id="461" w:author="Rob Martin" w:date="2018-11-14T13:35:00Z">
              <w:rPr/>
            </w:rPrChange>
          </w:rPr>
          <w:t>(including forming a proposal on BirdLife’s Globally Threatened Bird Forums</w:t>
        </w:r>
      </w:ins>
      <w:ins w:id="462" w:author="Rob Martin" w:date="2018-11-08T17:18:00Z">
        <w:r w:rsidR="00E1457E" w:rsidRPr="008C6528">
          <w:rPr>
            <w:rPrChange w:id="463" w:author="Rob Martin" w:date="2018-11-14T13:35:00Z">
              <w:rPr/>
            </w:rPrChange>
          </w:rPr>
          <w:t>, where necessary)</w:t>
        </w:r>
      </w:ins>
      <w:ins w:id="464" w:author="Rob Martin" w:date="2018-11-08T17:17:00Z">
        <w:r w:rsidR="00E1457E" w:rsidRPr="008C6528">
          <w:rPr>
            <w:rPrChange w:id="465" w:author="Rob Martin" w:date="2018-11-14T13:35:00Z">
              <w:rPr/>
            </w:rPrChange>
          </w:rPr>
          <w:t xml:space="preserve"> </w:t>
        </w:r>
      </w:ins>
      <w:ins w:id="466" w:author="Rob Martin" w:date="2018-11-08T17:16:00Z">
        <w:r w:rsidR="00E1457E" w:rsidRPr="008C6528">
          <w:rPr>
            <w:rPrChange w:id="467" w:author="Rob Martin" w:date="2018-11-14T13:35:00Z">
              <w:rPr/>
            </w:rPrChange>
          </w:rPr>
          <w:t>and subsequently</w:t>
        </w:r>
      </w:ins>
      <w:ins w:id="468" w:author="Rob Martin" w:date="2018-11-08T17:18:00Z">
        <w:r w:rsidR="00E1457E" w:rsidRPr="008C6528">
          <w:rPr>
            <w:rPrChange w:id="469" w:author="Rob Martin" w:date="2018-11-14T13:35:00Z">
              <w:rPr/>
            </w:rPrChange>
          </w:rPr>
          <w:t xml:space="preserve"> be</w:t>
        </w:r>
      </w:ins>
      <w:r w:rsidRPr="008C6528">
        <w:rPr>
          <w:rPrChange w:id="470" w:author="Rob Martin" w:date="2018-11-14T13:35:00Z">
            <w:rPr/>
          </w:rPrChange>
        </w:rPr>
        <w:t xml:space="preserve"> </w:t>
      </w:r>
      <w:del w:id="471" w:author="Rob Martin" w:date="2018-11-08T17:16:00Z">
        <w:r w:rsidRPr="008C6528" w:rsidDel="00E1457E">
          <w:rPr>
            <w:rPrChange w:id="472" w:author="Rob Martin" w:date="2018-11-14T13:35:00Z">
              <w:rPr/>
            </w:rPrChange>
          </w:rPr>
          <w:delText xml:space="preserve">and </w:delText>
        </w:r>
      </w:del>
      <w:r w:rsidRPr="008C6528">
        <w:rPr>
          <w:rPrChange w:id="473" w:author="Rob Martin" w:date="2018-11-14T13:35:00Z">
            <w:rPr/>
          </w:rPrChange>
        </w:rPr>
        <w:t>published on the BirdLife and IUCN Red List websites and in</w:t>
      </w:r>
      <w:ins w:id="474" w:author="Rob Martin" w:date="2018-11-08T17:16:00Z">
        <w:r w:rsidR="00E1457E" w:rsidRPr="008C6528">
          <w:rPr>
            <w:rPrChange w:id="475" w:author="Rob Martin" w:date="2018-11-14T13:35:00Z">
              <w:rPr/>
            </w:rPrChange>
          </w:rPr>
          <w:t>cluded in</w:t>
        </w:r>
      </w:ins>
      <w:del w:id="476" w:author="Rob Martin" w:date="2018-11-08T17:16:00Z">
        <w:r w:rsidRPr="008C6528" w:rsidDel="00E1457E">
          <w:rPr>
            <w:rPrChange w:id="477" w:author="Rob Martin" w:date="2018-11-14T13:35:00Z">
              <w:rPr/>
            </w:rPrChange>
          </w:rPr>
          <w:delText xml:space="preserve"> future</w:delText>
        </w:r>
      </w:del>
      <w:r w:rsidRPr="008C6528">
        <w:rPr>
          <w:rPrChange w:id="478" w:author="Rob Martin" w:date="2018-11-14T13:35:00Z">
            <w:rPr/>
          </w:rPrChange>
        </w:rPr>
        <w:t xml:space="preserve"> updates to HBW Alive.</w:t>
      </w:r>
    </w:p>
    <w:p w14:paraId="3D7A7C08" w14:textId="77777777" w:rsidR="003C5BC6" w:rsidRPr="003C5BC6" w:rsidDel="003C2AD0" w:rsidRDefault="003C5BC6" w:rsidP="003C5BC6">
      <w:pPr>
        <w:shd w:val="clear" w:color="auto" w:fill="FFFFFF"/>
        <w:spacing w:after="150" w:line="240" w:lineRule="auto"/>
        <w:rPr>
          <w:del w:id="479" w:author="Rob Martin" w:date="2018-11-14T13:56:00Z"/>
          <w:rFonts w:ascii="Helvetica" w:eastAsia="Times New Roman" w:hAnsi="Helvetica" w:cs="Helvetica"/>
          <w:b/>
          <w:color w:val="333333"/>
          <w:sz w:val="21"/>
          <w:szCs w:val="21"/>
          <w:lang w:eastAsia="en-GB"/>
        </w:rPr>
      </w:pPr>
    </w:p>
    <w:p w14:paraId="79C6E4EC" w14:textId="77777777" w:rsidR="003C5BC6" w:rsidRPr="003C5BC6" w:rsidRDefault="003C5BC6" w:rsidP="003C5BC6">
      <w:pPr>
        <w:shd w:val="clear" w:color="auto" w:fill="FFFFFF"/>
        <w:spacing w:after="150" w:line="240" w:lineRule="auto"/>
        <w:rPr>
          <w:rFonts w:ascii="Helvetica" w:eastAsia="Times New Roman" w:hAnsi="Helvetica" w:cs="Helvetica"/>
          <w:color w:val="333333"/>
          <w:sz w:val="21"/>
          <w:szCs w:val="21"/>
          <w:lang w:eastAsia="en-GB"/>
        </w:rPr>
      </w:pPr>
    </w:p>
    <w:sectPr w:rsidR="003C5BC6" w:rsidRPr="003C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86392"/>
    <w:multiLevelType w:val="multilevel"/>
    <w:tmpl w:val="310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D7B39"/>
    <w:multiLevelType w:val="multilevel"/>
    <w:tmpl w:val="124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71FFE"/>
    <w:multiLevelType w:val="multilevel"/>
    <w:tmpl w:val="3B46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EB6178"/>
    <w:multiLevelType w:val="multilevel"/>
    <w:tmpl w:val="EE9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183ED9"/>
    <w:multiLevelType w:val="multilevel"/>
    <w:tmpl w:val="A6A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Martin">
    <w15:presenceInfo w15:providerId="AD" w15:userId="S-1-5-21-3576669204-3453327257-3703581399-56122"/>
  </w15:person>
  <w15:person w15:author="Ian Burfield">
    <w15:presenceInfo w15:providerId="AD" w15:userId="S-1-5-21-3576669204-3453327257-3703581399-1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9"/>
    <w:rsid w:val="00147951"/>
    <w:rsid w:val="00221323"/>
    <w:rsid w:val="00257D39"/>
    <w:rsid w:val="002923C3"/>
    <w:rsid w:val="0039192F"/>
    <w:rsid w:val="003C2AD0"/>
    <w:rsid w:val="003C5BC6"/>
    <w:rsid w:val="00437164"/>
    <w:rsid w:val="005A636B"/>
    <w:rsid w:val="006859C9"/>
    <w:rsid w:val="008C6528"/>
    <w:rsid w:val="00912B11"/>
    <w:rsid w:val="0096417E"/>
    <w:rsid w:val="009D507C"/>
    <w:rsid w:val="009F12F9"/>
    <w:rsid w:val="00A1595B"/>
    <w:rsid w:val="00B24081"/>
    <w:rsid w:val="00BA4FFA"/>
    <w:rsid w:val="00C057E5"/>
    <w:rsid w:val="00E1457E"/>
    <w:rsid w:val="00E27FA4"/>
    <w:rsid w:val="00E44A9A"/>
    <w:rsid w:val="00E70DEB"/>
    <w:rsid w:val="00EF691A"/>
    <w:rsid w:val="00F66AF9"/>
    <w:rsid w:val="00F9435E"/>
    <w:rsid w:val="00FA0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17BE"/>
  <w15:chartTrackingRefBased/>
  <w15:docId w15:val="{264BA39D-D8DB-4718-B53D-AE08FCBE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12F9"/>
    <w:rPr>
      <w:b/>
      <w:bCs/>
    </w:rPr>
  </w:style>
  <w:style w:type="character" w:customStyle="1" w:styleId="apple-converted-space">
    <w:name w:val="apple-converted-space"/>
    <w:basedOn w:val="DefaultParagraphFont"/>
    <w:rsid w:val="009F12F9"/>
  </w:style>
  <w:style w:type="character" w:styleId="Hyperlink">
    <w:name w:val="Hyperlink"/>
    <w:basedOn w:val="DefaultParagraphFont"/>
    <w:uiPriority w:val="99"/>
    <w:unhideWhenUsed/>
    <w:rsid w:val="009F12F9"/>
    <w:rPr>
      <w:color w:val="0000FF"/>
      <w:u w:val="single"/>
    </w:rPr>
  </w:style>
  <w:style w:type="character" w:styleId="CommentReference">
    <w:name w:val="annotation reference"/>
    <w:basedOn w:val="DefaultParagraphFont"/>
    <w:uiPriority w:val="99"/>
    <w:semiHidden/>
    <w:unhideWhenUsed/>
    <w:rsid w:val="009F12F9"/>
    <w:rPr>
      <w:sz w:val="16"/>
      <w:szCs w:val="16"/>
    </w:rPr>
  </w:style>
  <w:style w:type="paragraph" w:styleId="CommentText">
    <w:name w:val="annotation text"/>
    <w:basedOn w:val="Normal"/>
    <w:link w:val="CommentTextChar"/>
    <w:uiPriority w:val="99"/>
    <w:semiHidden/>
    <w:unhideWhenUsed/>
    <w:rsid w:val="009F12F9"/>
    <w:pPr>
      <w:spacing w:line="240" w:lineRule="auto"/>
    </w:pPr>
    <w:rPr>
      <w:sz w:val="20"/>
      <w:szCs w:val="20"/>
    </w:rPr>
  </w:style>
  <w:style w:type="character" w:customStyle="1" w:styleId="CommentTextChar">
    <w:name w:val="Comment Text Char"/>
    <w:basedOn w:val="DefaultParagraphFont"/>
    <w:link w:val="CommentText"/>
    <w:uiPriority w:val="99"/>
    <w:semiHidden/>
    <w:rsid w:val="009F12F9"/>
    <w:rPr>
      <w:sz w:val="20"/>
      <w:szCs w:val="20"/>
    </w:rPr>
  </w:style>
  <w:style w:type="paragraph" w:styleId="CommentSubject">
    <w:name w:val="annotation subject"/>
    <w:basedOn w:val="CommentText"/>
    <w:next w:val="CommentText"/>
    <w:link w:val="CommentSubjectChar"/>
    <w:uiPriority w:val="99"/>
    <w:semiHidden/>
    <w:unhideWhenUsed/>
    <w:rsid w:val="009F12F9"/>
    <w:rPr>
      <w:b/>
      <w:bCs/>
    </w:rPr>
  </w:style>
  <w:style w:type="character" w:customStyle="1" w:styleId="CommentSubjectChar">
    <w:name w:val="Comment Subject Char"/>
    <w:basedOn w:val="CommentTextChar"/>
    <w:link w:val="CommentSubject"/>
    <w:uiPriority w:val="99"/>
    <w:semiHidden/>
    <w:rsid w:val="009F12F9"/>
    <w:rPr>
      <w:b/>
      <w:bCs/>
      <w:sz w:val="20"/>
      <w:szCs w:val="20"/>
    </w:rPr>
  </w:style>
  <w:style w:type="paragraph" w:styleId="BalloonText">
    <w:name w:val="Balloon Text"/>
    <w:basedOn w:val="Normal"/>
    <w:link w:val="BalloonTextChar"/>
    <w:uiPriority w:val="99"/>
    <w:semiHidden/>
    <w:unhideWhenUsed/>
    <w:rsid w:val="009F1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2F9"/>
    <w:rPr>
      <w:rFonts w:ascii="Segoe UI" w:hAnsi="Segoe UI" w:cs="Segoe UI"/>
      <w:sz w:val="18"/>
      <w:szCs w:val="18"/>
    </w:rPr>
  </w:style>
  <w:style w:type="character" w:styleId="Emphasis">
    <w:name w:val="Emphasis"/>
    <w:basedOn w:val="DefaultParagraphFont"/>
    <w:uiPriority w:val="20"/>
    <w:qFormat/>
    <w:rsid w:val="003C5BC6"/>
    <w:rPr>
      <w:i/>
      <w:iCs/>
    </w:rPr>
  </w:style>
  <w:style w:type="character" w:styleId="FollowedHyperlink">
    <w:name w:val="FollowedHyperlink"/>
    <w:basedOn w:val="DefaultParagraphFont"/>
    <w:uiPriority w:val="99"/>
    <w:semiHidden/>
    <w:unhideWhenUsed/>
    <w:rsid w:val="00A1595B"/>
    <w:rPr>
      <w:color w:val="954F72" w:themeColor="followedHyperlink"/>
      <w:u w:val="single"/>
    </w:rPr>
  </w:style>
  <w:style w:type="character" w:styleId="IntenseEmphasis">
    <w:name w:val="Intense Emphasis"/>
    <w:basedOn w:val="DefaultParagraphFont"/>
    <w:uiPriority w:val="21"/>
    <w:qFormat/>
    <w:rsid w:val="008C65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76878">
      <w:bodyDiv w:val="1"/>
      <w:marLeft w:val="0"/>
      <w:marRight w:val="0"/>
      <w:marTop w:val="0"/>
      <w:marBottom w:val="0"/>
      <w:divBdr>
        <w:top w:val="none" w:sz="0" w:space="0" w:color="auto"/>
        <w:left w:val="none" w:sz="0" w:space="0" w:color="auto"/>
        <w:bottom w:val="none" w:sz="0" w:space="0" w:color="auto"/>
        <w:right w:val="none" w:sz="0" w:space="0" w:color="auto"/>
      </w:divBdr>
    </w:div>
    <w:div w:id="526408410">
      <w:bodyDiv w:val="1"/>
      <w:marLeft w:val="0"/>
      <w:marRight w:val="0"/>
      <w:marTop w:val="0"/>
      <w:marBottom w:val="0"/>
      <w:divBdr>
        <w:top w:val="none" w:sz="0" w:space="0" w:color="auto"/>
        <w:left w:val="none" w:sz="0" w:space="0" w:color="auto"/>
        <w:bottom w:val="none" w:sz="0" w:space="0" w:color="auto"/>
        <w:right w:val="none" w:sz="0" w:space="0" w:color="auto"/>
      </w:divBdr>
    </w:div>
    <w:div w:id="1898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80EB-F393-4C77-BA7A-5EB842A3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BirdLife</Company>
  <LinksUpToDate>false</LinksUpToDate>
  <CharactersWithSpaces>12899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Redlist2 [James Westrip]</dc:creator>
  <cp:keywords/>
  <dc:description/>
  <cp:lastModifiedBy>Rob Martin</cp:lastModifiedBy>
  <cp:revision>3</cp:revision>
  <dcterms:created xsi:type="dcterms:W3CDTF">2018-11-14T13:56:00Z</dcterms:created>
  <dcterms:modified xsi:type="dcterms:W3CDTF">2018-11-14T13:57:00Z</dcterms:modified>
</cp:coreProperties>
</file>